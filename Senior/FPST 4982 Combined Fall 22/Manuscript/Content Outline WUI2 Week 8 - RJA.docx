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A694F" w14:textId="1763D34E" w:rsidR="00F85075" w:rsidRDefault="0037737C">
      <w:r>
        <w:fldChar w:fldCharType="begin"/>
      </w:r>
      <w:r>
        <w:instrText xml:space="preserve"> DATE \@ "M/d/yyyy" </w:instrText>
      </w:r>
      <w:r>
        <w:fldChar w:fldCharType="separate"/>
      </w:r>
      <w:ins w:id="0" w:author="刘 欣宇" w:date="2022-10-30T12:51:00Z">
        <w:r w:rsidR="00380DD0">
          <w:rPr>
            <w:noProof/>
          </w:rPr>
          <w:t>10/30/2022</w:t>
        </w:r>
      </w:ins>
      <w:del w:id="1" w:author="刘 欣宇" w:date="2022-10-25T20:05:00Z">
        <w:r w:rsidR="007F4F44" w:rsidDel="00F36218">
          <w:rPr>
            <w:noProof/>
          </w:rPr>
          <w:delText>10/21/2022</w:delText>
        </w:r>
      </w:del>
      <w:r>
        <w:fldChar w:fldCharType="end"/>
      </w:r>
    </w:p>
    <w:p w14:paraId="5886EA24" w14:textId="77777777" w:rsidR="00F85075" w:rsidRDefault="00F85075"/>
    <w:p w14:paraId="4AD15D3D" w14:textId="77777777" w:rsidR="00F85075" w:rsidRDefault="00F85075"/>
    <w:p w14:paraId="5CF2D828" w14:textId="77777777" w:rsidR="00F85075" w:rsidRDefault="00F85075"/>
    <w:p w14:paraId="6B5B5F0E" w14:textId="77777777" w:rsidR="00F85075" w:rsidRDefault="00F85075"/>
    <w:p w14:paraId="2B5A84D6" w14:textId="77777777" w:rsidR="00F85075" w:rsidRDefault="00F85075"/>
    <w:p w14:paraId="4AA6DD2F" w14:textId="51BB2759" w:rsidR="00F85075" w:rsidRDefault="00623B5F">
      <w:pPr>
        <w:pStyle w:val="TitleOfPaperCover"/>
        <w:tabs>
          <w:tab w:val="clear" w:pos="8640"/>
        </w:tabs>
      </w:pPr>
      <w:r w:rsidRPr="00623B5F">
        <w:t>Developing a conceptual framework to quantitatively assess WUI fire risk based on code requirements and safety guides</w:t>
      </w:r>
    </w:p>
    <w:p w14:paraId="33CE6AD5" w14:textId="15F40574" w:rsidR="00F85075" w:rsidRDefault="00623B5F">
      <w:pPr>
        <w:pStyle w:val="AuthorInfo"/>
        <w:tabs>
          <w:tab w:val="clear" w:pos="8640"/>
        </w:tabs>
      </w:pPr>
      <w:commentRangeStart w:id="2"/>
      <w:r w:rsidRPr="00623B5F">
        <w:t>WUI Group 2OSU</w:t>
      </w:r>
      <w:commentRangeEnd w:id="2"/>
      <w:r w:rsidR="007F4F44">
        <w:rPr>
          <w:rStyle w:val="af8"/>
        </w:rPr>
        <w:commentReference w:id="2"/>
      </w:r>
    </w:p>
    <w:p w14:paraId="10E5390F" w14:textId="77777777" w:rsidR="00F85075" w:rsidRDefault="00F85075">
      <w:pPr>
        <w:pStyle w:val="AuthorInfo"/>
        <w:tabs>
          <w:tab w:val="clear" w:pos="8640"/>
        </w:tabs>
      </w:pPr>
    </w:p>
    <w:p w14:paraId="44CAB975" w14:textId="77777777" w:rsidR="00F85075" w:rsidRDefault="00F85075">
      <w:pPr>
        <w:pStyle w:val="AuthorInfo"/>
        <w:tabs>
          <w:tab w:val="clear" w:pos="8640"/>
        </w:tabs>
      </w:pPr>
    </w:p>
    <w:p w14:paraId="3039A282" w14:textId="77777777" w:rsidR="00F85075" w:rsidRDefault="00F85075">
      <w:pPr>
        <w:pStyle w:val="StyleRight05"/>
        <w:tabs>
          <w:tab w:val="clear" w:pos="8640"/>
        </w:tabs>
        <w:rPr>
          <w:rFonts w:ascii="Times New Roman" w:hAnsi="Times New Roman"/>
        </w:rPr>
      </w:pPr>
    </w:p>
    <w:p w14:paraId="2E1C295F" w14:textId="77777777" w:rsidR="00F85075" w:rsidRDefault="00F85075">
      <w:pPr>
        <w:pStyle w:val="StyleRight05"/>
        <w:tabs>
          <w:tab w:val="clear" w:pos="8640"/>
        </w:tabs>
        <w:rPr>
          <w:rFonts w:ascii="Times New Roman" w:hAnsi="Times New Roman"/>
        </w:rPr>
      </w:pPr>
    </w:p>
    <w:p w14:paraId="096BFAAE" w14:textId="77777777" w:rsidR="00F85075" w:rsidRDefault="00F85075">
      <w:pPr>
        <w:pStyle w:val="StyleRight05"/>
        <w:tabs>
          <w:tab w:val="clear" w:pos="8640"/>
        </w:tabs>
        <w:rPr>
          <w:rFonts w:ascii="Times New Roman" w:hAnsi="Times New Roman"/>
        </w:rPr>
      </w:pPr>
    </w:p>
    <w:p w14:paraId="0E7C9E89" w14:textId="77777777" w:rsidR="00F85075" w:rsidRDefault="00F85075">
      <w:pPr>
        <w:pStyle w:val="StyleRight05"/>
        <w:tabs>
          <w:tab w:val="clear" w:pos="8640"/>
        </w:tabs>
        <w:rPr>
          <w:rFonts w:ascii="Times New Roman" w:hAnsi="Times New Roman"/>
        </w:rPr>
      </w:pPr>
    </w:p>
    <w:p w14:paraId="5DDA9F85" w14:textId="77777777" w:rsidR="00F85075" w:rsidRDefault="00F85075">
      <w:pPr>
        <w:pStyle w:val="StyleRight05"/>
        <w:tabs>
          <w:tab w:val="clear" w:pos="8640"/>
        </w:tabs>
        <w:rPr>
          <w:rFonts w:ascii="Times New Roman" w:hAnsi="Times New Roman"/>
        </w:rPr>
      </w:pPr>
    </w:p>
    <w:p w14:paraId="2726A289" w14:textId="77777777" w:rsidR="00F85075" w:rsidRDefault="0037737C">
      <w:pPr>
        <w:pStyle w:val="ac"/>
        <w:tabs>
          <w:tab w:val="clear" w:pos="8640"/>
        </w:tabs>
        <w:rPr>
          <w:rFonts w:ascii="Times New Roman" w:hAnsi="Times New Roman"/>
        </w:rPr>
      </w:pPr>
      <w:r>
        <w:rPr>
          <w:rFonts w:ascii="Times New Roman" w:hAnsi="Times New Roman"/>
        </w:rPr>
        <w:t>Author Note</w:t>
      </w:r>
    </w:p>
    <w:p w14:paraId="05D88EB5" w14:textId="77777777" w:rsidR="00F85075" w:rsidRDefault="0037737C">
      <w:pPr>
        <w:ind w:firstLine="720"/>
        <w:sectPr w:rsidR="00F85075">
          <w:headerReference w:type="default" r:id="rId11"/>
          <w:pgSz w:w="12240" w:h="15840"/>
          <w:pgMar w:top="1440" w:right="1440" w:bottom="1440" w:left="1440" w:header="720" w:footer="720" w:gutter="0"/>
          <w:pgNumType w:start="1"/>
          <w:cols w:space="360"/>
        </w:sectPr>
      </w:pPr>
      <w:r>
        <w:t>A thank you note (optional).</w:t>
      </w:r>
    </w:p>
    <w:p w14:paraId="5FE76928" w14:textId="77777777" w:rsidR="00F85075" w:rsidRDefault="0037737C">
      <w:pPr>
        <w:pStyle w:val="1"/>
        <w:rPr>
          <w:b w:val="0"/>
        </w:rPr>
      </w:pPr>
      <w:bookmarkStart w:id="3" w:name="_Toc498243632"/>
      <w:r>
        <w:rPr>
          <w:b w:val="0"/>
        </w:rPr>
        <w:lastRenderedPageBreak/>
        <w:t>Abstract</w:t>
      </w:r>
      <w:bookmarkEnd w:id="3"/>
    </w:p>
    <w:p w14:paraId="6AB4BD9D" w14:textId="77777777" w:rsidR="00D1159F" w:rsidRDefault="00DB34CB" w:rsidP="00D1159F">
      <w:pPr>
        <w:pStyle w:val="AbstractText"/>
        <w:tabs>
          <w:tab w:val="clear" w:pos="8640"/>
        </w:tabs>
        <w:rPr>
          <w:i/>
        </w:rPr>
      </w:pPr>
      <w:r>
        <w:t>In the present paper, we propose the use of the Integrated Characteristic Interaction Model (ICIM) and Analytical Hierarchy Process (AHP) to build an evaluation framework for the risk factors of the Wildland Urban Interface (WUI) fire from code and safety guide. The ultimate goal of our research is to aid the government decision-making on the prevention of and protection of WUI fire, with a focus on life safety performance and property safety performance. While ICIM and AHP have been utilized in the evaluation of fire safety performance, seldom research can be found in WUI fire. So the conceptual framework will be built based on the ICIM derived from code and safety code through grounded theory and content analysis, followed by the AHP which builds quantitative relationships. While ICIM and AHP have been used in the assessment of fire safety performance, its application on WUI fire research is rare. So the conceptual framework will be built based on the ICIM derived from code and safety code through grounded theory and content analysis, followed by the AHP which builds quantitative relationships. With the framework, a quantitative model utilizing the conditional probability and Bayesian network, which are frequently used in AHP, will be provided as a tool to assist in the development of national fire safety design solutions for WUI fire and to help with decision-making at the government levels.</w:t>
      </w:r>
      <w:r>
        <w:rPr>
          <w:i/>
        </w:rPr>
        <w:t xml:space="preserve"> </w:t>
      </w:r>
    </w:p>
    <w:p w14:paraId="3A676D98" w14:textId="1EDEF6F4" w:rsidR="00F85075" w:rsidRDefault="0037737C">
      <w:pPr>
        <w:pStyle w:val="AbstractText"/>
        <w:tabs>
          <w:tab w:val="clear" w:pos="8640"/>
        </w:tabs>
        <w:jc w:val="center"/>
      </w:pPr>
      <w:r>
        <w:rPr>
          <w:i/>
        </w:rPr>
        <w:t xml:space="preserve">Keywords: </w:t>
      </w:r>
      <w:r>
        <w:t>TBD</w:t>
      </w:r>
    </w:p>
    <w:p w14:paraId="2CE42CCC" w14:textId="77777777" w:rsidR="00F85075" w:rsidRDefault="0037737C">
      <w:pPr>
        <w:pStyle w:val="SectionHeading"/>
        <w:rPr>
          <w:rFonts w:ascii="Times New Roman" w:hAnsi="Times New Roman"/>
        </w:rPr>
      </w:pPr>
      <w:r>
        <w:rPr>
          <w:rFonts w:ascii="Times New Roman" w:hAnsi="Times New Roman"/>
        </w:rPr>
        <w:lastRenderedPageBreak/>
        <w:t>Title</w:t>
      </w:r>
    </w:p>
    <w:p w14:paraId="48975A03" w14:textId="77777777" w:rsidR="00F85075" w:rsidRDefault="0037737C">
      <w:pPr>
        <w:pStyle w:val="1"/>
      </w:pPr>
      <w:r>
        <w:t>Introduction</w:t>
      </w:r>
    </w:p>
    <w:p w14:paraId="7164FF00" w14:textId="1EB3E6E8" w:rsidR="00F85075" w:rsidRDefault="0037737C">
      <w:pPr>
        <w:pStyle w:val="afa"/>
        <w:numPr>
          <w:ilvl w:val="0"/>
          <w:numId w:val="1"/>
        </w:numPr>
        <w:spacing w:line="480" w:lineRule="auto"/>
        <w:rPr>
          <w:lang w:eastAsia="zh-CN"/>
        </w:rPr>
      </w:pPr>
      <w:r>
        <w:rPr>
          <w:lang w:eastAsia="zh-CN"/>
        </w:rPr>
        <w:t xml:space="preserve">Move 1: </w:t>
      </w:r>
    </w:p>
    <w:p w14:paraId="4A97A201" w14:textId="76AE1AF5" w:rsidR="00F85075" w:rsidRDefault="0037737C">
      <w:pPr>
        <w:pStyle w:val="afa"/>
        <w:numPr>
          <w:ilvl w:val="1"/>
          <w:numId w:val="1"/>
        </w:numPr>
        <w:spacing w:line="480" w:lineRule="auto"/>
        <w:rPr>
          <w:lang w:eastAsia="zh-CN"/>
        </w:rPr>
      </w:pPr>
      <w:r>
        <w:rPr>
          <w:lang w:eastAsia="zh-CN"/>
        </w:rPr>
        <w:t>Step 1: (15%)</w:t>
      </w:r>
      <w:r>
        <w:t xml:space="preserve"> </w:t>
      </w:r>
    </w:p>
    <w:p w14:paraId="362ED5B5" w14:textId="5A0CFEF9" w:rsidR="00F85075" w:rsidRDefault="009E19EA" w:rsidP="00D1159F">
      <w:pPr>
        <w:pStyle w:val="afa"/>
        <w:numPr>
          <w:ilvl w:val="2"/>
          <w:numId w:val="1"/>
        </w:numPr>
        <w:spacing w:line="480" w:lineRule="auto"/>
        <w:jc w:val="both"/>
        <w:rPr>
          <w:lang w:eastAsia="zh-CN"/>
        </w:rPr>
      </w:pPr>
      <w:r w:rsidRPr="009E19EA">
        <w:t xml:space="preserve"> </w:t>
      </w:r>
      <w:r w:rsidRPr="009E19EA">
        <w:rPr>
          <w:lang w:eastAsia="zh-CN"/>
        </w:rPr>
        <w:t xml:space="preserve">This study will use Ground theory and (Analytic Hierarchical Process) to find relationships between risk factors for WUI fires from the International Wildland-Urban Interface Code (IWUIC) and the Safety Guide. Even though these factors have been mentioned by previous authors in their articles, the interactions between the factors have not been studied in detail. </w:t>
      </w:r>
      <w:r w:rsidRPr="00D1159F">
        <w:rPr>
          <w:highlight w:val="yellow"/>
          <w:lang w:eastAsia="zh-CN"/>
        </w:rPr>
        <w:t>Exploring the relationship between the factors influencing WUI Fire can help improve the wildfire prevention capability of communities at the wild-urban interface with the orientation of protecting life safety and property safety.</w:t>
      </w:r>
    </w:p>
    <w:p w14:paraId="70017242" w14:textId="056B323D" w:rsidR="00F85075" w:rsidRDefault="0037737C">
      <w:pPr>
        <w:pStyle w:val="afa"/>
        <w:numPr>
          <w:ilvl w:val="2"/>
          <w:numId w:val="1"/>
        </w:numPr>
        <w:spacing w:line="480" w:lineRule="auto"/>
        <w:rPr>
          <w:lang w:eastAsia="zh-CN"/>
        </w:rPr>
      </w:pPr>
      <w:r>
        <w:rPr>
          <w:lang w:eastAsia="zh-CN"/>
        </w:rPr>
        <w:t>The factors affecting WUI fires are complex and there is an urgent need to review the state of research on WUI fires in order to provide scientific guidance for research and mitigation of WUI fires</w:t>
      </w:r>
      <w:sdt>
        <w:sdtPr>
          <w:rPr>
            <w:lang w:eastAsia="zh-CN"/>
          </w:rPr>
          <w:id w:val="-199705520"/>
          <w:citation/>
        </w:sdtPr>
        <w:sdtContent>
          <w:r w:rsidR="00623B5F">
            <w:rPr>
              <w:lang w:eastAsia="zh-CN"/>
            </w:rPr>
            <w:fldChar w:fldCharType="begin"/>
          </w:r>
          <w:r w:rsidR="00623B5F">
            <w:rPr>
              <w:lang w:eastAsia="zh-CN"/>
            </w:rPr>
            <w:instrText xml:space="preserve"> </w:instrText>
          </w:r>
          <w:r w:rsidR="00623B5F">
            <w:rPr>
              <w:rFonts w:hint="eastAsia"/>
              <w:lang w:eastAsia="zh-CN"/>
            </w:rPr>
            <w:instrText>CITATION Xue22 \l 2052</w:instrText>
          </w:r>
          <w:r w:rsidR="00623B5F">
            <w:rPr>
              <w:lang w:eastAsia="zh-CN"/>
            </w:rPr>
            <w:instrText xml:space="preserve"> </w:instrText>
          </w:r>
          <w:r w:rsidR="00623B5F">
            <w:rPr>
              <w:lang w:eastAsia="zh-CN"/>
            </w:rPr>
            <w:fldChar w:fldCharType="separate"/>
          </w:r>
          <w:r w:rsidR="002F23F3">
            <w:rPr>
              <w:rFonts w:hint="eastAsia"/>
              <w:noProof/>
              <w:lang w:eastAsia="zh-CN"/>
            </w:rPr>
            <w:t xml:space="preserve"> (Zong &amp; Tian, 2022)</w:t>
          </w:r>
          <w:r w:rsidR="00623B5F">
            <w:rPr>
              <w:lang w:eastAsia="zh-CN"/>
            </w:rPr>
            <w:fldChar w:fldCharType="end"/>
          </w:r>
        </w:sdtContent>
      </w:sdt>
      <w:r>
        <w:rPr>
          <w:lang w:eastAsia="zh-CN"/>
        </w:rPr>
        <w:t>.</w:t>
      </w:r>
      <w:r w:rsidR="00623B5F">
        <w:rPr>
          <w:lang w:eastAsia="zh-CN"/>
        </w:rPr>
        <w:t xml:space="preserve"> </w:t>
      </w:r>
      <w:r>
        <w:rPr>
          <w:lang w:eastAsia="zh-CN"/>
        </w:rPr>
        <w:t xml:space="preserve">The analysis of risk factors based on the </w:t>
      </w:r>
      <w:commentRangeStart w:id="4"/>
      <w:commentRangeStart w:id="5"/>
      <w:commentRangeStart w:id="6"/>
      <w:r>
        <w:rPr>
          <w:lang w:eastAsia="zh-CN"/>
        </w:rPr>
        <w:t xml:space="preserve">IWUIC Code </w:t>
      </w:r>
      <w:commentRangeEnd w:id="4"/>
      <w:r>
        <w:rPr>
          <w:rStyle w:val="af8"/>
        </w:rPr>
        <w:commentReference w:id="4"/>
      </w:r>
      <w:commentRangeEnd w:id="5"/>
      <w:r w:rsidR="00AD1B0D">
        <w:rPr>
          <w:rStyle w:val="af8"/>
        </w:rPr>
        <w:commentReference w:id="5"/>
      </w:r>
      <w:commentRangeEnd w:id="6"/>
      <w:r w:rsidR="007F4F44">
        <w:rPr>
          <w:rStyle w:val="af8"/>
        </w:rPr>
        <w:commentReference w:id="6"/>
      </w:r>
      <w:r>
        <w:rPr>
          <w:lang w:eastAsia="zh-CN"/>
        </w:rPr>
        <w:t>and safety guidance will facilitate future research on how to reduce the damage caused by WUI Fire.</w:t>
      </w:r>
    </w:p>
    <w:p w14:paraId="692CE502" w14:textId="104D308D" w:rsidR="00F85075" w:rsidRDefault="0037737C">
      <w:pPr>
        <w:pStyle w:val="afa"/>
        <w:numPr>
          <w:ilvl w:val="1"/>
          <w:numId w:val="1"/>
        </w:numPr>
        <w:spacing w:line="480" w:lineRule="auto"/>
        <w:rPr>
          <w:lang w:eastAsia="zh-CN"/>
        </w:rPr>
      </w:pPr>
      <w:r>
        <w:rPr>
          <w:lang w:eastAsia="zh-CN"/>
        </w:rPr>
        <w:t xml:space="preserve">Step 2: </w:t>
      </w:r>
      <w:r>
        <w:rPr>
          <w:rFonts w:hint="eastAsia"/>
          <w:lang w:eastAsia="zh-CN"/>
        </w:rPr>
        <w:t>(</w:t>
      </w:r>
      <w:commentRangeStart w:id="7"/>
      <w:commentRangeStart w:id="8"/>
      <w:commentRangeStart w:id="9"/>
      <w:r>
        <w:rPr>
          <w:lang w:eastAsia="zh-CN"/>
        </w:rPr>
        <w:t>85%</w:t>
      </w:r>
      <w:commentRangeEnd w:id="7"/>
      <w:r>
        <w:rPr>
          <w:rStyle w:val="af8"/>
        </w:rPr>
        <w:commentReference w:id="7"/>
      </w:r>
      <w:commentRangeEnd w:id="8"/>
      <w:r w:rsidR="00DB34CB">
        <w:rPr>
          <w:rStyle w:val="af8"/>
        </w:rPr>
        <w:commentReference w:id="8"/>
      </w:r>
      <w:commentRangeEnd w:id="9"/>
      <w:r w:rsidR="007F4F44">
        <w:rPr>
          <w:rStyle w:val="af8"/>
        </w:rPr>
        <w:commentReference w:id="9"/>
      </w:r>
      <w:r>
        <w:rPr>
          <w:lang w:eastAsia="zh-CN"/>
        </w:rPr>
        <w:t>)</w:t>
      </w:r>
    </w:p>
    <w:p w14:paraId="7BD7A50E" w14:textId="71A74160" w:rsidR="00F85075" w:rsidRDefault="00B50070">
      <w:pPr>
        <w:pStyle w:val="afa"/>
        <w:numPr>
          <w:ilvl w:val="2"/>
          <w:numId w:val="1"/>
        </w:numPr>
        <w:spacing w:line="480" w:lineRule="auto"/>
        <w:rPr>
          <w:lang w:eastAsia="zh-CN"/>
        </w:rPr>
      </w:pPr>
      <w:r>
        <w:rPr>
          <w:lang w:eastAsia="zh-CN"/>
        </w:rPr>
        <w:t>Previous studies of the application of AHP in fire safety</w:t>
      </w:r>
    </w:p>
    <w:p w14:paraId="7292998B" w14:textId="496A819A" w:rsidR="00A24557" w:rsidRDefault="00A24557">
      <w:pPr>
        <w:pStyle w:val="afa"/>
        <w:numPr>
          <w:ilvl w:val="3"/>
          <w:numId w:val="1"/>
        </w:numPr>
        <w:spacing w:line="480" w:lineRule="auto"/>
        <w:rPr>
          <w:lang w:eastAsia="zh-CN"/>
        </w:rPr>
      </w:pPr>
      <w:r>
        <w:rPr>
          <w:lang w:eastAsia="zh-CN"/>
        </w:rPr>
        <w:t xml:space="preserve">Park et al </w:t>
      </w:r>
      <w:r w:rsidR="007767AB">
        <w:rPr>
          <w:lang w:eastAsia="zh-CN"/>
        </w:rPr>
        <w:t>developed</w:t>
      </w:r>
      <w:r>
        <w:rPr>
          <w:lang w:eastAsia="zh-CN"/>
        </w:rPr>
        <w:t xml:space="preserve"> </w:t>
      </w:r>
      <w:r w:rsidR="007767AB">
        <w:rPr>
          <w:lang w:eastAsia="zh-CN"/>
        </w:rPr>
        <w:t>conceptual model for building fire safety performance analysis</w:t>
      </w:r>
      <w:sdt>
        <w:sdtPr>
          <w:rPr>
            <w:lang w:eastAsia="zh-CN"/>
          </w:rPr>
          <w:id w:val="1792946617"/>
          <w:citation/>
        </w:sdtPr>
        <w:sdtContent>
          <w:r w:rsidR="007767AB">
            <w:rPr>
              <w:lang w:eastAsia="zh-CN"/>
            </w:rPr>
            <w:fldChar w:fldCharType="begin"/>
          </w:r>
          <w:r w:rsidR="007767AB">
            <w:rPr>
              <w:lang w:eastAsia="zh-CN"/>
            </w:rPr>
            <w:instrText xml:space="preserve"> </w:instrText>
          </w:r>
          <w:r w:rsidR="007767AB">
            <w:rPr>
              <w:rFonts w:hint="eastAsia"/>
              <w:lang w:eastAsia="zh-CN"/>
            </w:rPr>
            <w:instrText xml:space="preserve">CITATION </w:instrText>
          </w:r>
          <w:r w:rsidR="007767AB">
            <w:rPr>
              <w:rFonts w:hint="eastAsia"/>
              <w:lang w:eastAsia="zh-CN"/>
            </w:rPr>
            <w:instrText>占位符</w:instrText>
          </w:r>
          <w:r w:rsidR="007767AB">
            <w:rPr>
              <w:rFonts w:hint="eastAsia"/>
              <w:lang w:eastAsia="zh-CN"/>
            </w:rPr>
            <w:instrText>1 \l 2052</w:instrText>
          </w:r>
          <w:r w:rsidR="007767AB">
            <w:rPr>
              <w:lang w:eastAsia="zh-CN"/>
            </w:rPr>
            <w:instrText xml:space="preserve"> </w:instrText>
          </w:r>
          <w:r w:rsidR="007767AB">
            <w:rPr>
              <w:lang w:eastAsia="zh-CN"/>
            </w:rPr>
            <w:fldChar w:fldCharType="separate"/>
          </w:r>
          <w:r w:rsidR="002F23F3">
            <w:rPr>
              <w:rFonts w:hint="eastAsia"/>
              <w:noProof/>
              <w:lang w:eastAsia="zh-CN"/>
            </w:rPr>
            <w:t xml:space="preserve"> (Park, Meacham, &amp; Dembsey, Conceptual Model Development for Holistic Building Fire Safety Performance Analysis, 2015)</w:t>
          </w:r>
          <w:r w:rsidR="007767AB">
            <w:rPr>
              <w:lang w:eastAsia="zh-CN"/>
            </w:rPr>
            <w:fldChar w:fldCharType="end"/>
          </w:r>
        </w:sdtContent>
      </w:sdt>
      <w:r w:rsidR="007767AB">
        <w:rPr>
          <w:lang w:eastAsia="zh-CN"/>
        </w:rPr>
        <w:t xml:space="preserve">. </w:t>
      </w:r>
      <w:r w:rsidR="00E83215">
        <w:rPr>
          <w:lang w:eastAsia="zh-CN"/>
        </w:rPr>
        <w:t xml:space="preserve">They build two conceptual models including a generic fire </w:t>
      </w:r>
      <w:r w:rsidR="00E83215">
        <w:rPr>
          <w:lang w:eastAsia="zh-CN"/>
        </w:rPr>
        <w:lastRenderedPageBreak/>
        <w:t xml:space="preserve">response model and an integrated characteristic interaction one using </w:t>
      </w:r>
      <w:r w:rsidR="00E31284">
        <w:rPr>
          <w:lang w:eastAsia="zh-CN"/>
        </w:rPr>
        <w:t xml:space="preserve">content analysis and AHP. Their work helps the decision making process in fire safety design solutions. </w:t>
      </w:r>
    </w:p>
    <w:p w14:paraId="096C7456" w14:textId="2DAF141D" w:rsidR="00E31284" w:rsidRDefault="00E80F6E">
      <w:pPr>
        <w:pStyle w:val="afa"/>
        <w:numPr>
          <w:ilvl w:val="3"/>
          <w:numId w:val="1"/>
        </w:numPr>
        <w:spacing w:line="480" w:lineRule="auto"/>
        <w:rPr>
          <w:lang w:eastAsia="zh-CN"/>
        </w:rPr>
      </w:pPr>
      <w:r>
        <w:rPr>
          <w:rFonts w:hint="eastAsia"/>
          <w:lang w:eastAsia="zh-CN"/>
        </w:rPr>
        <w:t>T</w:t>
      </w:r>
      <w:r>
        <w:rPr>
          <w:lang w:eastAsia="zh-CN"/>
        </w:rPr>
        <w:t xml:space="preserve">o the best of our knowledge, Shields and </w:t>
      </w:r>
      <w:proofErr w:type="spellStart"/>
      <w:r>
        <w:rPr>
          <w:lang w:eastAsia="zh-CN"/>
        </w:rPr>
        <w:t>Silcock</w:t>
      </w:r>
      <w:proofErr w:type="spellEnd"/>
      <w:r>
        <w:rPr>
          <w:lang w:eastAsia="zh-CN"/>
        </w:rPr>
        <w:t xml:space="preserve"> were the first group of researchers to adapt the hierarchical approach to fire safety</w:t>
      </w:r>
      <w:sdt>
        <w:sdtPr>
          <w:rPr>
            <w:lang w:eastAsia="zh-CN"/>
          </w:rPr>
          <w:id w:val="403966954"/>
          <w:citation/>
        </w:sdtPr>
        <w:sdtContent>
          <w:r>
            <w:rPr>
              <w:lang w:eastAsia="zh-CN"/>
            </w:rPr>
            <w:fldChar w:fldCharType="begin"/>
          </w:r>
          <w:r>
            <w:rPr>
              <w:lang w:eastAsia="zh-CN"/>
            </w:rPr>
            <w:instrText xml:space="preserve"> </w:instrText>
          </w:r>
          <w:r>
            <w:rPr>
              <w:rFonts w:hint="eastAsia"/>
              <w:lang w:eastAsia="zh-CN"/>
            </w:rPr>
            <w:instrText>CITATION Shi86 \l 2052</w:instrText>
          </w:r>
          <w:r>
            <w:rPr>
              <w:lang w:eastAsia="zh-CN"/>
            </w:rPr>
            <w:instrText xml:space="preserve"> </w:instrText>
          </w:r>
          <w:r>
            <w:rPr>
              <w:lang w:eastAsia="zh-CN"/>
            </w:rPr>
            <w:fldChar w:fldCharType="separate"/>
          </w:r>
          <w:r w:rsidR="002F23F3">
            <w:rPr>
              <w:rFonts w:hint="eastAsia"/>
              <w:noProof/>
              <w:lang w:eastAsia="zh-CN"/>
            </w:rPr>
            <w:t xml:space="preserve"> (Shields &amp; Silcock, 1986)</w:t>
          </w:r>
          <w:r>
            <w:rPr>
              <w:lang w:eastAsia="zh-CN"/>
            </w:rPr>
            <w:fldChar w:fldCharType="end"/>
          </w:r>
        </w:sdtContent>
      </w:sdt>
      <w:r>
        <w:rPr>
          <w:lang w:eastAsia="zh-CN"/>
        </w:rPr>
        <w:t xml:space="preserve">. </w:t>
      </w:r>
      <w:r w:rsidR="003D511E">
        <w:rPr>
          <w:lang w:eastAsia="zh-CN"/>
        </w:rPr>
        <w:t xml:space="preserve">They investigated the mutual dependence of the various components and factors with the AHP and Delphi Technique. </w:t>
      </w:r>
      <w:r w:rsidR="00FC586D">
        <w:rPr>
          <w:lang w:eastAsia="zh-CN"/>
        </w:rPr>
        <w:t xml:space="preserve">They quantify the parameters and </w:t>
      </w:r>
      <w:r w:rsidR="00543C12" w:rsidRPr="00543C12">
        <w:rPr>
          <w:lang w:eastAsia="zh-CN"/>
        </w:rPr>
        <w:t>interpret</w:t>
      </w:r>
      <w:r w:rsidR="00543C12">
        <w:rPr>
          <w:lang w:eastAsia="zh-CN"/>
        </w:rPr>
        <w:t xml:space="preserve"> </w:t>
      </w:r>
      <w:r w:rsidR="00FC586D">
        <w:rPr>
          <w:lang w:eastAsia="zh-CN"/>
        </w:rPr>
        <w:t>the requirements</w:t>
      </w:r>
      <w:r w:rsidR="00771EF2">
        <w:rPr>
          <w:lang w:eastAsia="zh-CN"/>
        </w:rPr>
        <w:t xml:space="preserve">. Their work showed the possibility of applying AHP in fire safety. </w:t>
      </w:r>
    </w:p>
    <w:p w14:paraId="61C27AFB" w14:textId="49F8F08F" w:rsidR="0095474F" w:rsidRDefault="0095474F">
      <w:pPr>
        <w:pStyle w:val="afa"/>
        <w:numPr>
          <w:ilvl w:val="3"/>
          <w:numId w:val="1"/>
        </w:numPr>
        <w:spacing w:line="480" w:lineRule="auto"/>
        <w:rPr>
          <w:lang w:eastAsia="zh-CN"/>
        </w:rPr>
      </w:pPr>
      <w:r>
        <w:rPr>
          <w:rFonts w:hint="eastAsia"/>
          <w:lang w:eastAsia="zh-CN"/>
        </w:rPr>
        <w:t>A</w:t>
      </w:r>
      <w:r>
        <w:rPr>
          <w:lang w:eastAsia="zh-CN"/>
        </w:rPr>
        <w:t xml:space="preserve">fter Shields’ seminal work, </w:t>
      </w:r>
      <w:r w:rsidR="00DF6D19">
        <w:rPr>
          <w:lang w:eastAsia="zh-CN"/>
        </w:rPr>
        <w:t xml:space="preserve">a similar idea called Fire Risk Rating Schedules (FRRS) was </w:t>
      </w:r>
      <w:r w:rsidR="00E67D43">
        <w:rPr>
          <w:lang w:eastAsia="zh-CN"/>
        </w:rPr>
        <w:t>raised</w:t>
      </w:r>
      <w:r w:rsidR="00DF6D19">
        <w:rPr>
          <w:lang w:eastAsia="zh-CN"/>
        </w:rPr>
        <w:t xml:space="preserve"> by Watts in the modeling and scoring fire hazard</w:t>
      </w:r>
      <w:sdt>
        <w:sdtPr>
          <w:rPr>
            <w:lang w:eastAsia="zh-CN"/>
          </w:rPr>
          <w:id w:val="2080087075"/>
          <w:citation/>
        </w:sdtPr>
        <w:sdtContent>
          <w:r w:rsidR="00DF6D19">
            <w:rPr>
              <w:lang w:eastAsia="zh-CN"/>
            </w:rPr>
            <w:fldChar w:fldCharType="begin"/>
          </w:r>
          <w:r w:rsidR="00DF6D19">
            <w:rPr>
              <w:lang w:eastAsia="zh-CN"/>
            </w:rPr>
            <w:instrText xml:space="preserve"> </w:instrText>
          </w:r>
          <w:r w:rsidR="00DF6D19">
            <w:rPr>
              <w:rFonts w:hint="eastAsia"/>
              <w:lang w:eastAsia="zh-CN"/>
            </w:rPr>
            <w:instrText>CITATION Waa92 \l 2052</w:instrText>
          </w:r>
          <w:r w:rsidR="00DF6D19">
            <w:rPr>
              <w:lang w:eastAsia="zh-CN"/>
            </w:rPr>
            <w:instrText xml:space="preserve"> </w:instrText>
          </w:r>
          <w:r w:rsidR="00DF6D19">
            <w:rPr>
              <w:lang w:eastAsia="zh-CN"/>
            </w:rPr>
            <w:fldChar w:fldCharType="separate"/>
          </w:r>
          <w:r w:rsidR="002F23F3">
            <w:rPr>
              <w:rFonts w:hint="eastAsia"/>
              <w:noProof/>
              <w:lang w:eastAsia="zh-CN"/>
            </w:rPr>
            <w:t xml:space="preserve"> (Waatts, 1992)</w:t>
          </w:r>
          <w:r w:rsidR="00DF6D19">
            <w:rPr>
              <w:lang w:eastAsia="zh-CN"/>
            </w:rPr>
            <w:fldChar w:fldCharType="end"/>
          </w:r>
        </w:sdtContent>
      </w:sdt>
      <w:r w:rsidR="00DF6D19">
        <w:rPr>
          <w:lang w:eastAsia="zh-CN"/>
        </w:rPr>
        <w:t xml:space="preserve">. This model is a </w:t>
      </w:r>
      <w:r w:rsidR="00E67D43">
        <w:rPr>
          <w:lang w:eastAsia="zh-CN"/>
        </w:rPr>
        <w:t>heuristic model</w:t>
      </w:r>
      <w:r w:rsidR="00DF6D19">
        <w:rPr>
          <w:lang w:eastAsia="zh-CN"/>
        </w:rPr>
        <w:t xml:space="preserve"> and a rapid and simple estimation of relative relationships between risks might be developed. </w:t>
      </w:r>
      <w:r w:rsidR="00863F14">
        <w:rPr>
          <w:lang w:eastAsia="zh-CN"/>
        </w:rPr>
        <w:t xml:space="preserve">He also gave some examples and develop a more rational and consistent approach in risk rating schedules. </w:t>
      </w:r>
    </w:p>
    <w:p w14:paraId="47F3C961" w14:textId="06383E29" w:rsidR="00E67D43" w:rsidRDefault="00E67D43">
      <w:pPr>
        <w:pStyle w:val="afa"/>
        <w:numPr>
          <w:ilvl w:val="3"/>
          <w:numId w:val="1"/>
        </w:numPr>
        <w:spacing w:line="480" w:lineRule="auto"/>
        <w:rPr>
          <w:lang w:eastAsia="zh-CN"/>
        </w:rPr>
      </w:pPr>
      <w:commentRangeStart w:id="10"/>
      <w:r>
        <w:rPr>
          <w:rFonts w:hint="eastAsia"/>
          <w:lang w:eastAsia="zh-CN"/>
        </w:rPr>
        <w:t>After</w:t>
      </w:r>
      <w:r>
        <w:rPr>
          <w:lang w:eastAsia="zh-CN"/>
        </w:rPr>
        <w:t xml:space="preserve"> Park’s work, there are also lots of derivative works on the application of AHP in fire safety</w:t>
      </w:r>
      <w:commentRangeEnd w:id="10"/>
      <w:r w:rsidR="0037737C">
        <w:rPr>
          <w:rStyle w:val="af8"/>
        </w:rPr>
        <w:commentReference w:id="10"/>
      </w:r>
    </w:p>
    <w:p w14:paraId="6742B08F" w14:textId="765423ED" w:rsidR="00E67D43" w:rsidRDefault="007A6012">
      <w:pPr>
        <w:pStyle w:val="afa"/>
        <w:numPr>
          <w:ilvl w:val="3"/>
          <w:numId w:val="1"/>
        </w:numPr>
        <w:spacing w:line="480" w:lineRule="auto"/>
        <w:rPr>
          <w:lang w:eastAsia="zh-CN"/>
        </w:rPr>
      </w:pPr>
      <w:r>
        <w:rPr>
          <w:rFonts w:hint="eastAsia"/>
          <w:lang w:eastAsia="zh-CN"/>
        </w:rPr>
        <w:t>A</w:t>
      </w:r>
      <w:r>
        <w:rPr>
          <w:lang w:eastAsia="zh-CN"/>
        </w:rPr>
        <w:t xml:space="preserve">pplication of AHP on the upgrading of the fire safety level of hotels had been excavated </w:t>
      </w:r>
      <w:sdt>
        <w:sdtPr>
          <w:rPr>
            <w:lang w:eastAsia="zh-CN"/>
          </w:rPr>
          <w:id w:val="2126731213"/>
          <w:citation/>
        </w:sdtPr>
        <w:sdtContent>
          <w:r>
            <w:rPr>
              <w:lang w:eastAsia="zh-CN"/>
            </w:rPr>
            <w:fldChar w:fldCharType="begin"/>
          </w:r>
          <w:r>
            <w:rPr>
              <w:lang w:eastAsia="zh-CN"/>
            </w:rPr>
            <w:instrText xml:space="preserve">CITATION Che11 \l 2052 </w:instrText>
          </w:r>
          <w:r>
            <w:rPr>
              <w:lang w:eastAsia="zh-CN"/>
            </w:rPr>
            <w:fldChar w:fldCharType="separate"/>
          </w:r>
          <w:r w:rsidR="002F23F3">
            <w:rPr>
              <w:rFonts w:hint="eastAsia"/>
              <w:noProof/>
              <w:lang w:eastAsia="zh-CN"/>
            </w:rPr>
            <w:t>(Chen, Chuang, Lin, &amp; Chien, 2011)</w:t>
          </w:r>
          <w:r>
            <w:rPr>
              <w:lang w:eastAsia="zh-CN"/>
            </w:rPr>
            <w:fldChar w:fldCharType="end"/>
          </w:r>
        </w:sdtContent>
      </w:sdt>
      <w:r w:rsidR="005736C0">
        <w:rPr>
          <w:lang w:eastAsia="zh-CN"/>
        </w:rPr>
        <w:t>. They built a simple fire safety evaluation for existing hotels</w:t>
      </w:r>
      <w:r w:rsidR="00A92EB0">
        <w:rPr>
          <w:lang w:eastAsia="zh-CN"/>
        </w:rPr>
        <w:t xml:space="preserve"> with an empirical evaluation. </w:t>
      </w:r>
      <w:r w:rsidR="00730A3C">
        <w:rPr>
          <w:lang w:eastAsia="zh-CN"/>
        </w:rPr>
        <w:t xml:space="preserve">They systems help the owner improving fire safety managements measures on existing buildings. </w:t>
      </w:r>
    </w:p>
    <w:p w14:paraId="56AAA279" w14:textId="3541E797" w:rsidR="005E56B0" w:rsidRDefault="005E56B0">
      <w:pPr>
        <w:pStyle w:val="afa"/>
        <w:numPr>
          <w:ilvl w:val="3"/>
          <w:numId w:val="1"/>
        </w:numPr>
        <w:spacing w:line="480" w:lineRule="auto"/>
        <w:rPr>
          <w:lang w:eastAsia="zh-CN"/>
        </w:rPr>
      </w:pPr>
      <w:r>
        <w:rPr>
          <w:rFonts w:hint="eastAsia"/>
          <w:lang w:eastAsia="zh-CN"/>
        </w:rPr>
        <w:lastRenderedPageBreak/>
        <w:t>Apa</w:t>
      </w:r>
      <w:r>
        <w:rPr>
          <w:lang w:eastAsia="zh-CN"/>
        </w:rPr>
        <w:t>rt from the standard AHP, other variants, for example the buzzy-based AHP, is also used in fire safety assessment</w:t>
      </w:r>
      <w:sdt>
        <w:sdtPr>
          <w:rPr>
            <w:lang w:eastAsia="zh-CN"/>
          </w:rPr>
          <w:id w:val="-165099729"/>
          <w:citation/>
        </w:sdtPr>
        <w:sdtContent>
          <w:r w:rsidR="008B2E4A">
            <w:rPr>
              <w:lang w:eastAsia="zh-CN"/>
            </w:rPr>
            <w:fldChar w:fldCharType="begin"/>
          </w:r>
          <w:r w:rsidR="008B2E4A">
            <w:rPr>
              <w:lang w:eastAsia="zh-CN"/>
            </w:rPr>
            <w:instrText xml:space="preserve"> </w:instrText>
          </w:r>
          <w:r w:rsidR="008B2E4A">
            <w:rPr>
              <w:rFonts w:hint="eastAsia"/>
              <w:lang w:eastAsia="zh-CN"/>
            </w:rPr>
            <w:instrText>CITATION Öks22 \l 2052</w:instrText>
          </w:r>
          <w:r w:rsidR="008B2E4A">
            <w:rPr>
              <w:lang w:eastAsia="zh-CN"/>
            </w:rPr>
            <w:instrText xml:space="preserve"> </w:instrText>
          </w:r>
          <w:r w:rsidR="008B2E4A">
            <w:rPr>
              <w:lang w:eastAsia="zh-CN"/>
            </w:rPr>
            <w:fldChar w:fldCharType="separate"/>
          </w:r>
          <w:r w:rsidR="002F23F3">
            <w:rPr>
              <w:rFonts w:hint="eastAsia"/>
              <w:noProof/>
              <w:lang w:eastAsia="zh-CN"/>
            </w:rPr>
            <w:t xml:space="preserve"> (Öks</w:t>
          </w:r>
          <w:r w:rsidR="002F23F3">
            <w:rPr>
              <w:rFonts w:hint="eastAsia"/>
              <w:noProof/>
              <w:lang w:eastAsia="zh-CN"/>
            </w:rPr>
            <w:t>ü</w:t>
          </w:r>
          <w:r w:rsidR="002F23F3">
            <w:rPr>
              <w:rFonts w:hint="eastAsia"/>
              <w:noProof/>
              <w:lang w:eastAsia="zh-CN"/>
            </w:rPr>
            <w:t>z &amp; Tanyer, 2022)</w:t>
          </w:r>
          <w:r w:rsidR="008B2E4A">
            <w:rPr>
              <w:lang w:eastAsia="zh-CN"/>
            </w:rPr>
            <w:fldChar w:fldCharType="end"/>
          </w:r>
        </w:sdtContent>
      </w:sdt>
      <w:r>
        <w:rPr>
          <w:lang w:eastAsia="zh-CN"/>
        </w:rPr>
        <w:t xml:space="preserve">. </w:t>
      </w:r>
      <w:r w:rsidR="008B2E4A">
        <w:rPr>
          <w:lang w:eastAsia="zh-CN"/>
        </w:rPr>
        <w:t xml:space="preserve">They built a fire vulnerability evaluation model with the influence of </w:t>
      </w:r>
      <w:r w:rsidR="00E01F1E">
        <w:rPr>
          <w:lang w:eastAsia="zh-CN"/>
        </w:rPr>
        <w:t>architects</w:t>
      </w:r>
      <w:r w:rsidR="008B2E4A">
        <w:rPr>
          <w:lang w:eastAsia="zh-CN"/>
        </w:rPr>
        <w:t xml:space="preserve"> on fire protection and building design characteristics</w:t>
      </w:r>
      <w:r w:rsidR="00E01F1E">
        <w:rPr>
          <w:lang w:eastAsia="zh-CN"/>
        </w:rPr>
        <w:t xml:space="preserve"> with a fuzzy decision-making methodology.</w:t>
      </w:r>
      <w:r w:rsidR="00A66DE9">
        <w:rPr>
          <w:lang w:eastAsia="zh-CN"/>
        </w:rPr>
        <w:t xml:space="preserve"> Their results ensures the effectiveness of the model in detecting and visualizing the vulnerability source. </w:t>
      </w:r>
    </w:p>
    <w:p w14:paraId="4EC55A32" w14:textId="322F1326" w:rsidR="003A015E" w:rsidRDefault="003A015E">
      <w:pPr>
        <w:pStyle w:val="afa"/>
        <w:numPr>
          <w:ilvl w:val="3"/>
          <w:numId w:val="1"/>
        </w:numPr>
        <w:spacing w:line="480" w:lineRule="auto"/>
        <w:rPr>
          <w:lang w:eastAsia="zh-CN"/>
        </w:rPr>
      </w:pPr>
      <w:r>
        <w:rPr>
          <w:lang w:eastAsia="zh-CN"/>
        </w:rPr>
        <w:t xml:space="preserve">Similar to our study in the present paper, the framework for fire safety management had be </w:t>
      </w:r>
      <w:proofErr w:type="spellStart"/>
      <w:r>
        <w:rPr>
          <w:lang w:eastAsia="zh-CN"/>
        </w:rPr>
        <w:t>build</w:t>
      </w:r>
      <w:proofErr w:type="spellEnd"/>
      <w:r>
        <w:rPr>
          <w:lang w:eastAsia="zh-CN"/>
        </w:rPr>
        <w:t xml:space="preserve"> by</w:t>
      </w:r>
      <w:sdt>
        <w:sdtPr>
          <w:rPr>
            <w:lang w:eastAsia="zh-CN"/>
          </w:rPr>
          <w:id w:val="1513723247"/>
          <w:citation/>
        </w:sdtPr>
        <w:sdtContent>
          <w:r w:rsidR="002F23F3">
            <w:rPr>
              <w:lang w:eastAsia="zh-CN"/>
            </w:rPr>
            <w:fldChar w:fldCharType="begin"/>
          </w:r>
          <w:r w:rsidR="002F23F3">
            <w:rPr>
              <w:lang w:eastAsia="zh-CN"/>
            </w:rPr>
            <w:instrText xml:space="preserve"> CITATION Jaa21 \l 1033 </w:instrText>
          </w:r>
          <w:r w:rsidR="002F23F3">
            <w:rPr>
              <w:lang w:eastAsia="zh-CN"/>
            </w:rPr>
            <w:fldChar w:fldCharType="separate"/>
          </w:r>
          <w:r w:rsidR="002F23F3">
            <w:rPr>
              <w:noProof/>
              <w:lang w:eastAsia="zh-CN"/>
            </w:rPr>
            <w:t xml:space="preserve"> (Jaafar, et al., 2021)</w:t>
          </w:r>
          <w:r w:rsidR="002F23F3">
            <w:rPr>
              <w:lang w:eastAsia="zh-CN"/>
            </w:rPr>
            <w:fldChar w:fldCharType="end"/>
          </w:r>
        </w:sdtContent>
      </w:sdt>
      <w:r w:rsidR="009B2AEF">
        <w:rPr>
          <w:lang w:eastAsia="zh-CN"/>
        </w:rPr>
        <w:t xml:space="preserve">. </w:t>
      </w:r>
      <w:r w:rsidR="00EC2971">
        <w:rPr>
          <w:lang w:eastAsia="zh-CN"/>
        </w:rPr>
        <w:t xml:space="preserve">Based on their interviews and observations in five selected public hospitals, they </w:t>
      </w:r>
      <w:r w:rsidR="00955146">
        <w:rPr>
          <w:lang w:eastAsia="zh-CN"/>
        </w:rPr>
        <w:t>developed the framework of fire safety management plan (FSMP)</w:t>
      </w:r>
      <w:r w:rsidR="005F431E">
        <w:rPr>
          <w:lang w:eastAsia="zh-CN"/>
        </w:rPr>
        <w:t>, and they reported</w:t>
      </w:r>
      <w:r w:rsidR="006A10B9">
        <w:rPr>
          <w:lang w:eastAsia="zh-CN"/>
        </w:rPr>
        <w:t xml:space="preserve"> the three  main parameters promoting the fire safety </w:t>
      </w:r>
      <w:r w:rsidR="00D97A6E">
        <w:rPr>
          <w:lang w:eastAsia="zh-CN"/>
        </w:rPr>
        <w:t>program</w:t>
      </w:r>
      <w:r w:rsidR="006A10B9">
        <w:rPr>
          <w:lang w:eastAsia="zh-CN"/>
        </w:rPr>
        <w:t xml:space="preserve">.  </w:t>
      </w:r>
    </w:p>
    <w:p w14:paraId="559885D7" w14:textId="346550C8" w:rsidR="00A92EB0" w:rsidRDefault="00A92EB0" w:rsidP="00A92EB0">
      <w:pPr>
        <w:pStyle w:val="afa"/>
        <w:numPr>
          <w:ilvl w:val="3"/>
          <w:numId w:val="1"/>
        </w:numPr>
        <w:spacing w:line="480" w:lineRule="auto"/>
        <w:rPr>
          <w:lang w:eastAsia="zh-CN"/>
        </w:rPr>
      </w:pPr>
      <w:r>
        <w:rPr>
          <w:lang w:eastAsia="zh-CN"/>
        </w:rPr>
        <w:t>The study of WUI fires, and how to potentially reduce the damage caused by them, is lagging far behind in the field of fire safety science</w:t>
      </w:r>
      <w:sdt>
        <w:sdtPr>
          <w:rPr>
            <w:lang w:eastAsia="zh-CN"/>
          </w:rPr>
          <w:id w:val="1201201392"/>
          <w:citation/>
        </w:sdtPr>
        <w:sdtContent>
          <w:r>
            <w:rPr>
              <w:lang w:eastAsia="zh-CN"/>
            </w:rPr>
            <w:fldChar w:fldCharType="begin"/>
          </w:r>
          <w:r>
            <w:rPr>
              <w:lang w:eastAsia="zh-CN"/>
            </w:rPr>
            <w:instrText xml:space="preserve"> </w:instrText>
          </w:r>
          <w:r>
            <w:rPr>
              <w:rFonts w:hint="eastAsia"/>
              <w:lang w:eastAsia="zh-CN"/>
            </w:rPr>
            <w:instrText>CITATION Sam18 \l 2052</w:instrText>
          </w:r>
          <w:r>
            <w:rPr>
              <w:lang w:eastAsia="zh-CN"/>
            </w:rPr>
            <w:instrText xml:space="preserve"> </w:instrText>
          </w:r>
          <w:r>
            <w:rPr>
              <w:lang w:eastAsia="zh-CN"/>
            </w:rPr>
            <w:fldChar w:fldCharType="separate"/>
          </w:r>
          <w:r w:rsidR="002F23F3">
            <w:rPr>
              <w:rFonts w:hint="eastAsia"/>
              <w:noProof/>
              <w:lang w:eastAsia="zh-CN"/>
            </w:rPr>
            <w:t xml:space="preserve"> (Manzello &amp; et al, 2018)</w:t>
          </w:r>
          <w:r>
            <w:rPr>
              <w:lang w:eastAsia="zh-CN"/>
            </w:rPr>
            <w:fldChar w:fldCharType="end"/>
          </w:r>
        </w:sdtContent>
      </w:sdt>
      <w:r>
        <w:rPr>
          <w:lang w:eastAsia="zh-CN"/>
        </w:rPr>
        <w:t xml:space="preserve">. </w:t>
      </w:r>
    </w:p>
    <w:p w14:paraId="57536A70" w14:textId="19818772" w:rsidR="00A92EB0" w:rsidRDefault="00A92EB0" w:rsidP="00A92EB0">
      <w:pPr>
        <w:pStyle w:val="afa"/>
        <w:numPr>
          <w:ilvl w:val="3"/>
          <w:numId w:val="1"/>
        </w:numPr>
        <w:spacing w:line="480" w:lineRule="auto"/>
        <w:rPr>
          <w:lang w:eastAsia="zh-CN"/>
        </w:rPr>
      </w:pPr>
      <w:r>
        <w:rPr>
          <w:lang w:eastAsia="zh-CN"/>
        </w:rPr>
        <w:t>As mentioned in previous research, there are also various vulnerabilities within the WUI community that often exist and can cause significant challenges during the development of WUI Fire</w:t>
      </w:r>
      <w:sdt>
        <w:sdtPr>
          <w:rPr>
            <w:lang w:eastAsia="zh-CN"/>
          </w:rPr>
          <w:id w:val="-1208402362"/>
          <w:citation/>
        </w:sdtPr>
        <w:sdtContent>
          <w:r>
            <w:rPr>
              <w:lang w:eastAsia="zh-CN"/>
            </w:rPr>
            <w:fldChar w:fldCharType="begin"/>
          </w:r>
          <w:r>
            <w:rPr>
              <w:lang w:eastAsia="zh-CN"/>
            </w:rPr>
            <w:instrText xml:space="preserve"> </w:instrText>
          </w:r>
          <w:r>
            <w:rPr>
              <w:rFonts w:hint="eastAsia"/>
              <w:lang w:eastAsia="zh-CN"/>
            </w:rPr>
            <w:instrText>CITATION Kul20 \l 2052</w:instrText>
          </w:r>
          <w:r>
            <w:rPr>
              <w:lang w:eastAsia="zh-CN"/>
            </w:rPr>
            <w:instrText xml:space="preserve"> </w:instrText>
          </w:r>
          <w:r>
            <w:rPr>
              <w:lang w:eastAsia="zh-CN"/>
            </w:rPr>
            <w:fldChar w:fldCharType="separate"/>
          </w:r>
          <w:r w:rsidR="002F23F3">
            <w:rPr>
              <w:rFonts w:hint="eastAsia"/>
              <w:noProof/>
              <w:lang w:eastAsia="zh-CN"/>
            </w:rPr>
            <w:t xml:space="preserve"> (Kuligowski, 2020)</w:t>
          </w:r>
          <w:r>
            <w:rPr>
              <w:lang w:eastAsia="zh-CN"/>
            </w:rPr>
            <w:fldChar w:fldCharType="end"/>
          </w:r>
        </w:sdtContent>
      </w:sdt>
      <w:r>
        <w:rPr>
          <w:lang w:eastAsia="zh-CN"/>
        </w:rPr>
        <w:t>. However, few relationships between risk factors were mentioned.</w:t>
      </w:r>
    </w:p>
    <w:p w14:paraId="362722A7" w14:textId="1525DBE9" w:rsidR="00A92EB0" w:rsidRDefault="00A92EB0" w:rsidP="00A92EB0">
      <w:pPr>
        <w:pStyle w:val="afa"/>
        <w:numPr>
          <w:ilvl w:val="3"/>
          <w:numId w:val="1"/>
        </w:numPr>
        <w:spacing w:line="480" w:lineRule="auto"/>
        <w:rPr>
          <w:lang w:eastAsia="zh-CN"/>
        </w:rPr>
      </w:pPr>
      <w:r>
        <w:rPr>
          <w:lang w:eastAsia="zh-CN"/>
        </w:rPr>
        <w:t>Although many research articles have been published in the research filed of WUI fire safety management, the number of review articles on tis risk reduction is still limited</w:t>
      </w:r>
      <w:sdt>
        <w:sdtPr>
          <w:rPr>
            <w:lang w:eastAsia="zh-CN"/>
          </w:rPr>
          <w:id w:val="1154021577"/>
          <w:citation/>
        </w:sdtPr>
        <w:sdtContent>
          <w:r>
            <w:rPr>
              <w:lang w:eastAsia="zh-CN"/>
            </w:rPr>
            <w:fldChar w:fldCharType="begin"/>
          </w:r>
          <w:r>
            <w:rPr>
              <w:lang w:eastAsia="zh-CN"/>
            </w:rPr>
            <w:instrText xml:space="preserve"> </w:instrText>
          </w:r>
          <w:r>
            <w:rPr>
              <w:rFonts w:hint="eastAsia"/>
              <w:lang w:eastAsia="zh-CN"/>
            </w:rPr>
            <w:instrText>CITATION Age19 \l 2052</w:instrText>
          </w:r>
          <w:r>
            <w:rPr>
              <w:lang w:eastAsia="zh-CN"/>
            </w:rPr>
            <w:instrText xml:space="preserve"> </w:instrText>
          </w:r>
          <w:r>
            <w:rPr>
              <w:lang w:eastAsia="zh-CN"/>
            </w:rPr>
            <w:fldChar w:fldCharType="separate"/>
          </w:r>
          <w:r w:rsidR="002F23F3">
            <w:rPr>
              <w:rFonts w:hint="eastAsia"/>
              <w:noProof/>
              <w:lang w:eastAsia="zh-CN"/>
            </w:rPr>
            <w:t xml:space="preserve"> (Ager, Palaiologou, &amp; Evers, 2019)</w:t>
          </w:r>
          <w:r>
            <w:rPr>
              <w:lang w:eastAsia="zh-CN"/>
            </w:rPr>
            <w:fldChar w:fldCharType="end"/>
          </w:r>
        </w:sdtContent>
      </w:sdt>
      <w:r>
        <w:rPr>
          <w:lang w:eastAsia="zh-CN"/>
        </w:rPr>
        <w:t>.</w:t>
      </w:r>
    </w:p>
    <w:p w14:paraId="4CE56E03" w14:textId="69928F32" w:rsidR="00A92EB0" w:rsidRDefault="00A92EB0" w:rsidP="00A92EB0">
      <w:pPr>
        <w:pStyle w:val="afa"/>
        <w:numPr>
          <w:ilvl w:val="3"/>
          <w:numId w:val="1"/>
        </w:numPr>
        <w:spacing w:line="480" w:lineRule="auto"/>
        <w:rPr>
          <w:lang w:eastAsia="zh-CN"/>
        </w:rPr>
      </w:pPr>
      <w:r>
        <w:rPr>
          <w:lang w:eastAsia="zh-CN"/>
        </w:rPr>
        <w:lastRenderedPageBreak/>
        <w:t>Decomposing a complex problem into several sub-problems</w:t>
      </w:r>
      <w:sdt>
        <w:sdtPr>
          <w:rPr>
            <w:lang w:eastAsia="zh-CN"/>
          </w:rPr>
          <w:id w:val="-764611305"/>
          <w:citation/>
        </w:sdtPr>
        <w:sdtContent>
          <w:r>
            <w:rPr>
              <w:lang w:eastAsia="zh-CN"/>
            </w:rPr>
            <w:fldChar w:fldCharType="begin"/>
          </w:r>
          <w:r>
            <w:rPr>
              <w:lang w:eastAsia="zh-CN"/>
            </w:rPr>
            <w:instrText xml:space="preserve">CITATION Sam18 \l 2052 </w:instrText>
          </w:r>
          <w:r>
            <w:rPr>
              <w:lang w:eastAsia="zh-CN"/>
            </w:rPr>
            <w:fldChar w:fldCharType="separate"/>
          </w:r>
          <w:r w:rsidR="002F23F3">
            <w:rPr>
              <w:noProof/>
              <w:lang w:eastAsia="zh-CN"/>
            </w:rPr>
            <w:t xml:space="preserve"> </w:t>
          </w:r>
          <w:r w:rsidR="002F23F3">
            <w:rPr>
              <w:rFonts w:hint="eastAsia"/>
              <w:noProof/>
              <w:lang w:eastAsia="zh-CN"/>
            </w:rPr>
            <w:t>(Manzello &amp; et al, 2018)</w:t>
          </w:r>
          <w:r>
            <w:rPr>
              <w:lang w:eastAsia="zh-CN"/>
            </w:rPr>
            <w:fldChar w:fldCharType="end"/>
          </w:r>
        </w:sdtContent>
      </w:sdt>
      <w:r>
        <w:rPr>
          <w:lang w:eastAsia="zh-CN"/>
        </w:rPr>
        <w:t xml:space="preserve">  facilitates the identification of the relationships between the influencing factors.</w:t>
      </w:r>
    </w:p>
    <w:p w14:paraId="101B795B" w14:textId="7C4C5B53" w:rsidR="00F85075" w:rsidRDefault="0037737C">
      <w:pPr>
        <w:pStyle w:val="afa"/>
        <w:numPr>
          <w:ilvl w:val="0"/>
          <w:numId w:val="1"/>
        </w:numPr>
        <w:spacing w:line="480" w:lineRule="auto"/>
        <w:rPr>
          <w:lang w:eastAsia="zh-CN"/>
        </w:rPr>
      </w:pPr>
      <w:r>
        <w:rPr>
          <w:lang w:eastAsia="zh-CN"/>
        </w:rPr>
        <w:t xml:space="preserve">Move 2: </w:t>
      </w:r>
    </w:p>
    <w:p w14:paraId="090B592D" w14:textId="185871A5" w:rsidR="00F85075" w:rsidRDefault="0037737C">
      <w:pPr>
        <w:pStyle w:val="afa"/>
        <w:numPr>
          <w:ilvl w:val="1"/>
          <w:numId w:val="1"/>
        </w:numPr>
        <w:spacing w:line="480" w:lineRule="auto"/>
        <w:rPr>
          <w:lang w:eastAsia="zh-CN"/>
        </w:rPr>
      </w:pPr>
      <w:r>
        <w:rPr>
          <w:lang w:eastAsia="zh-CN"/>
        </w:rPr>
        <w:t xml:space="preserve">Step 1: </w:t>
      </w:r>
    </w:p>
    <w:p w14:paraId="1368C0E8" w14:textId="62851A29" w:rsidR="00F85075" w:rsidRDefault="0037737C">
      <w:pPr>
        <w:pStyle w:val="afa"/>
        <w:numPr>
          <w:ilvl w:val="2"/>
          <w:numId w:val="1"/>
        </w:numPr>
        <w:spacing w:line="480" w:lineRule="auto"/>
        <w:rPr>
          <w:lang w:eastAsia="zh-CN"/>
        </w:rPr>
      </w:pPr>
      <w:r>
        <w:rPr>
          <w:lang w:eastAsia="zh-CN"/>
        </w:rPr>
        <w:t xml:space="preserve">WUI fires aren't just found in the continental United States. It is a problem that China will increasingly have to face as a result of climate warming and rapid urbanization. Regarding WUI fire research, </w:t>
      </w:r>
      <w:r w:rsidR="00930604">
        <w:rPr>
          <w:lang w:eastAsia="zh-CN"/>
        </w:rPr>
        <w:t>researchers in the</w:t>
      </w:r>
      <w:r>
        <w:rPr>
          <w:lang w:eastAsia="zh-CN"/>
        </w:rPr>
        <w:t xml:space="preserve"> United States </w:t>
      </w:r>
      <w:r w:rsidR="00C70392">
        <w:rPr>
          <w:lang w:eastAsia="zh-CN"/>
        </w:rPr>
        <w:t>are</w:t>
      </w:r>
      <w:r>
        <w:rPr>
          <w:lang w:eastAsia="zh-CN"/>
        </w:rPr>
        <w:t xml:space="preserve"> the most active</w:t>
      </w:r>
      <w:r w:rsidR="00C70392">
        <w:rPr>
          <w:lang w:eastAsia="zh-CN"/>
        </w:rPr>
        <w:t xml:space="preserve"> groups</w:t>
      </w:r>
      <w:r>
        <w:rPr>
          <w:lang w:eastAsia="zh-CN"/>
        </w:rPr>
        <w:t xml:space="preserve"> in WUI fire management, with 507 papers published in the past 30 years, </w:t>
      </w:r>
      <w:r w:rsidR="006C6231">
        <w:rPr>
          <w:lang w:eastAsia="zh-CN"/>
        </w:rPr>
        <w:t>sharing</w:t>
      </w:r>
      <w:r>
        <w:rPr>
          <w:lang w:eastAsia="zh-CN"/>
        </w:rPr>
        <w:t xml:space="preserve"> for 70.7% of the total number of papers. However, due to geographical differences, the best way to </w:t>
      </w:r>
      <w:r w:rsidR="0092657F">
        <w:rPr>
          <w:lang w:eastAsia="zh-CN"/>
        </w:rPr>
        <w:t>big a big picture of</w:t>
      </w:r>
      <w:r>
        <w:rPr>
          <w:lang w:eastAsia="zh-CN"/>
        </w:rPr>
        <w:t xml:space="preserve"> wildfires is to </w:t>
      </w:r>
      <w:r w:rsidR="0013228C">
        <w:rPr>
          <w:lang w:eastAsia="zh-CN"/>
        </w:rPr>
        <w:t>learn from</w:t>
      </w:r>
      <w:r>
        <w:rPr>
          <w:lang w:eastAsia="zh-CN"/>
        </w:rPr>
        <w:t xml:space="preserve"> their histor</w:t>
      </w:r>
      <w:r w:rsidR="00FF212E">
        <w:rPr>
          <w:lang w:eastAsia="zh-CN"/>
        </w:rPr>
        <w:t>ies</w:t>
      </w:r>
      <w:r>
        <w:rPr>
          <w:lang w:eastAsia="zh-CN"/>
        </w:rPr>
        <w:t xml:space="preserve">, </w:t>
      </w:r>
      <w:r w:rsidR="00C040D7">
        <w:rPr>
          <w:lang w:eastAsia="zh-CN"/>
        </w:rPr>
        <w:t xml:space="preserve">as there will be some recurrence in the same place in similar time of a year due to the weather condition, the terrain and etc. </w:t>
      </w:r>
      <w:r>
        <w:rPr>
          <w:lang w:eastAsia="zh-CN"/>
        </w:rPr>
        <w:t xml:space="preserve"> </w:t>
      </w:r>
      <w:r w:rsidR="00C040D7">
        <w:rPr>
          <w:lang w:eastAsia="zh-CN"/>
        </w:rPr>
        <w:t xml:space="preserve">Besides, the historical data also help us determine the WUI fire dangerous area and identify the protection area of interest. </w:t>
      </w:r>
      <w:r>
        <w:rPr>
          <w:lang w:eastAsia="zh-CN"/>
        </w:rPr>
        <w:t xml:space="preserve"> However, the previous studies in China mainly focused on the evaluation of fire events, and few studies analyzed the fire theory. Therefore, the shortcoming of previous studies on WUI wildfire was exposed: it was only applicable to the specific area studied. This paper will draw lessons from previous studies on wildfire, focus on the theoretical aspects, and find the related risk factors and their connections from the International Fire Code and Safety Guidance through AHP (Analytic hierarchy Process).</w:t>
      </w:r>
    </w:p>
    <w:p w14:paraId="5C94C22E" w14:textId="140C8F66" w:rsidR="00F85075" w:rsidRDefault="0037737C">
      <w:pPr>
        <w:pStyle w:val="afa"/>
        <w:numPr>
          <w:ilvl w:val="0"/>
          <w:numId w:val="1"/>
        </w:numPr>
        <w:spacing w:line="480" w:lineRule="auto"/>
        <w:rPr>
          <w:lang w:eastAsia="zh-CN"/>
        </w:rPr>
      </w:pPr>
      <w:r>
        <w:rPr>
          <w:lang w:eastAsia="zh-CN"/>
        </w:rPr>
        <w:lastRenderedPageBreak/>
        <w:t xml:space="preserve">Move 3: </w:t>
      </w:r>
    </w:p>
    <w:p w14:paraId="51EA35B4" w14:textId="6B973089" w:rsidR="00F85075" w:rsidRDefault="0037737C">
      <w:pPr>
        <w:pStyle w:val="afa"/>
        <w:numPr>
          <w:ilvl w:val="1"/>
          <w:numId w:val="1"/>
        </w:numPr>
        <w:spacing w:line="480" w:lineRule="auto"/>
        <w:rPr>
          <w:lang w:eastAsia="zh-CN"/>
        </w:rPr>
      </w:pPr>
      <w:r>
        <w:rPr>
          <w:lang w:eastAsia="zh-CN"/>
        </w:rPr>
        <w:t xml:space="preserve">Step 1: </w:t>
      </w:r>
    </w:p>
    <w:p w14:paraId="211B0FD0" w14:textId="27498BDC" w:rsidR="00F85075" w:rsidRDefault="0037737C">
      <w:pPr>
        <w:pStyle w:val="afa"/>
        <w:numPr>
          <w:ilvl w:val="2"/>
          <w:numId w:val="1"/>
        </w:numPr>
        <w:spacing w:line="480" w:lineRule="auto"/>
        <w:rPr>
          <w:lang w:eastAsia="zh-CN"/>
        </w:rPr>
      </w:pPr>
      <w:r>
        <w:rPr>
          <w:lang w:eastAsia="zh-CN"/>
        </w:rPr>
        <w:t>Purpose</w:t>
      </w:r>
      <w:r>
        <w:rPr>
          <w:rFonts w:hint="eastAsia"/>
          <w:lang w:eastAsia="zh-CN"/>
        </w:rPr>
        <w:t>:</w:t>
      </w:r>
      <w:r>
        <w:rPr>
          <w:lang w:eastAsia="zh-CN"/>
        </w:rPr>
        <w:t xml:space="preserve"> Focus on the theoretical aspects, </w:t>
      </w:r>
      <w:commentRangeStart w:id="11"/>
      <w:commentRangeStart w:id="12"/>
      <w:commentRangeStart w:id="13"/>
      <w:commentRangeEnd w:id="11"/>
      <w:r>
        <w:rPr>
          <w:rStyle w:val="af8"/>
        </w:rPr>
        <w:commentReference w:id="11"/>
      </w:r>
      <w:commentRangeEnd w:id="12"/>
      <w:r w:rsidR="00436511">
        <w:rPr>
          <w:rStyle w:val="af8"/>
        </w:rPr>
        <w:commentReference w:id="12"/>
      </w:r>
      <w:commentRangeEnd w:id="13"/>
      <w:r w:rsidR="007F4F44">
        <w:rPr>
          <w:rStyle w:val="af8"/>
        </w:rPr>
        <w:commentReference w:id="13"/>
      </w:r>
      <w:r>
        <w:rPr>
          <w:lang w:eastAsia="zh-CN"/>
        </w:rPr>
        <w:t xml:space="preserve"> for wildfire protection, we will build a conceptual framework based on International Fire Codes, Safety Guidance and Safety Guidelines for quantitative analysis, and</w:t>
      </w:r>
      <w:r w:rsidR="00E35862">
        <w:rPr>
          <w:lang w:eastAsia="zh-CN"/>
        </w:rPr>
        <w:t xml:space="preserve"> to find the relative relationship between risk factors and their potential contribution</w:t>
      </w:r>
      <w:r w:rsidR="00B93FDD">
        <w:rPr>
          <w:lang w:eastAsia="zh-CN"/>
        </w:rPr>
        <w:t xml:space="preserve"> and interaction ways by utilizing AHP</w:t>
      </w:r>
      <w:r w:rsidR="009946DD">
        <w:rPr>
          <w:lang w:eastAsia="zh-CN"/>
        </w:rPr>
        <w:t xml:space="preserve"> or other quantitative tools. </w:t>
      </w:r>
    </w:p>
    <w:p w14:paraId="26D196A7" w14:textId="1E8E98E8" w:rsidR="00F85075" w:rsidRDefault="0037737C">
      <w:pPr>
        <w:pStyle w:val="afa"/>
        <w:numPr>
          <w:ilvl w:val="2"/>
          <w:numId w:val="1"/>
        </w:numPr>
        <w:rPr>
          <w:lang w:eastAsia="zh-CN"/>
        </w:rPr>
      </w:pPr>
      <w:r>
        <w:rPr>
          <w:lang w:eastAsia="zh-CN"/>
        </w:rPr>
        <w:t>Q</w:t>
      </w:r>
      <w:r>
        <w:rPr>
          <w:lang w:eastAsia="zh-CN"/>
        </w:rPr>
        <w:br/>
        <w:t xml:space="preserve">How </w:t>
      </w:r>
      <w:r>
        <w:rPr>
          <w:rFonts w:hint="eastAsia"/>
          <w:lang w:eastAsia="zh-CN"/>
        </w:rPr>
        <w:t>to</w:t>
      </w:r>
      <w:r>
        <w:rPr>
          <w:lang w:eastAsia="zh-CN"/>
        </w:rPr>
        <w:t xml:space="preserve"> </w:t>
      </w:r>
      <w:bookmarkStart w:id="14" w:name="OLE_LINK2"/>
      <w:r>
        <w:rPr>
          <w:rFonts w:hint="eastAsia"/>
          <w:lang w:eastAsia="zh-CN"/>
        </w:rPr>
        <w:t>develop</w:t>
      </w:r>
      <w:r>
        <w:rPr>
          <w:lang w:eastAsia="zh-CN"/>
        </w:rPr>
        <w:t xml:space="preserve"> a conceptual framework to quantitatively assess WUI </w:t>
      </w:r>
      <w:r>
        <w:rPr>
          <w:rFonts w:hint="eastAsia"/>
          <w:lang w:eastAsia="zh-CN"/>
        </w:rPr>
        <w:t>fire</w:t>
      </w:r>
      <w:r>
        <w:rPr>
          <w:lang w:eastAsia="zh-CN"/>
        </w:rPr>
        <w:t xml:space="preserve"> risk </w:t>
      </w:r>
      <w:r>
        <w:rPr>
          <w:rFonts w:hint="eastAsia"/>
          <w:lang w:eastAsia="zh-CN"/>
        </w:rPr>
        <w:t>base</w:t>
      </w:r>
      <w:r>
        <w:rPr>
          <w:lang w:eastAsia="zh-CN"/>
        </w:rPr>
        <w:t xml:space="preserve"> on code requirements and safety guidelines</w:t>
      </w:r>
      <w:bookmarkEnd w:id="14"/>
    </w:p>
    <w:p w14:paraId="3261ED19" w14:textId="77777777" w:rsidR="00F85075" w:rsidRDefault="00F85075">
      <w:pPr>
        <w:pStyle w:val="afa"/>
        <w:numPr>
          <w:ilvl w:val="2"/>
          <w:numId w:val="1"/>
        </w:numPr>
        <w:spacing w:line="480" w:lineRule="auto"/>
        <w:rPr>
          <w:lang w:eastAsia="zh-CN"/>
        </w:rPr>
      </w:pPr>
    </w:p>
    <w:p w14:paraId="71D19825" w14:textId="6EC80E2F" w:rsidR="00F85075" w:rsidRDefault="0037737C">
      <w:pPr>
        <w:pStyle w:val="afa"/>
        <w:numPr>
          <w:ilvl w:val="1"/>
          <w:numId w:val="1"/>
        </w:numPr>
        <w:spacing w:line="480" w:lineRule="auto"/>
        <w:rPr>
          <w:lang w:eastAsia="zh-CN"/>
        </w:rPr>
      </w:pPr>
      <w:r>
        <w:rPr>
          <w:lang w:eastAsia="zh-CN"/>
        </w:rPr>
        <w:t xml:space="preserve">Step 2: </w:t>
      </w:r>
    </w:p>
    <w:p w14:paraId="10C6A8E6" w14:textId="4B698B19" w:rsidR="00F85075" w:rsidRDefault="0037737C">
      <w:pPr>
        <w:pStyle w:val="afa"/>
        <w:numPr>
          <w:ilvl w:val="2"/>
          <w:numId w:val="1"/>
        </w:numPr>
        <w:spacing w:line="480" w:lineRule="auto"/>
        <w:rPr>
          <w:lang w:eastAsia="zh-CN"/>
        </w:rPr>
      </w:pPr>
      <w:commentRangeStart w:id="15"/>
      <w:commentRangeStart w:id="16"/>
      <w:commentRangeStart w:id="17"/>
      <w:r>
        <w:rPr>
          <w:rFonts w:hint="eastAsia"/>
          <w:lang w:eastAsia="zh-CN"/>
        </w:rPr>
        <w:t>H</w:t>
      </w:r>
      <w:r>
        <w:rPr>
          <w:lang w:eastAsia="zh-CN"/>
        </w:rPr>
        <w:t xml:space="preserve">ow to build the ICIM model and their </w:t>
      </w:r>
      <w:r w:rsidR="00DA6320">
        <w:rPr>
          <w:lang w:eastAsia="zh-CN"/>
        </w:rPr>
        <w:t>quantitative</w:t>
      </w:r>
      <w:r>
        <w:rPr>
          <w:lang w:eastAsia="zh-CN"/>
        </w:rPr>
        <w:t xml:space="preserve"> relationship based on the IWUIC code, safety guidelines using the AHP. </w:t>
      </w:r>
      <w:commentRangeEnd w:id="15"/>
      <w:r>
        <w:rPr>
          <w:rStyle w:val="af8"/>
        </w:rPr>
        <w:commentReference w:id="15"/>
      </w:r>
      <w:commentRangeEnd w:id="16"/>
      <w:r w:rsidR="003208D9">
        <w:rPr>
          <w:rStyle w:val="af8"/>
        </w:rPr>
        <w:commentReference w:id="16"/>
      </w:r>
      <w:commentRangeEnd w:id="17"/>
      <w:r w:rsidR="007F4F44">
        <w:rPr>
          <w:rStyle w:val="af8"/>
        </w:rPr>
        <w:commentReference w:id="17"/>
      </w:r>
    </w:p>
    <w:p w14:paraId="2B0A18D2" w14:textId="0CE435B8" w:rsidR="003208D9" w:rsidRDefault="003208D9">
      <w:pPr>
        <w:pStyle w:val="afa"/>
        <w:numPr>
          <w:ilvl w:val="2"/>
          <w:numId w:val="1"/>
        </w:numPr>
        <w:spacing w:line="480" w:lineRule="auto"/>
        <w:rPr>
          <w:lang w:eastAsia="zh-CN"/>
        </w:rPr>
      </w:pPr>
      <w:commentRangeStart w:id="18"/>
      <w:r>
        <w:rPr>
          <w:rFonts w:hint="eastAsia"/>
          <w:lang w:eastAsia="zh-CN"/>
        </w:rPr>
        <w:t>To</w:t>
      </w:r>
      <w:r>
        <w:rPr>
          <w:lang w:eastAsia="zh-CN"/>
        </w:rPr>
        <w:t xml:space="preserve"> be more specifically, we WUI2 and WUI 4 are going to use the content analysis and grounded theory to derived the contribution map and their interrelationships between factors from code and safety guide. </w:t>
      </w:r>
    </w:p>
    <w:p w14:paraId="29ED99D4" w14:textId="7FBE4663" w:rsidR="003208D9" w:rsidRDefault="003208D9">
      <w:pPr>
        <w:pStyle w:val="afa"/>
        <w:numPr>
          <w:ilvl w:val="2"/>
          <w:numId w:val="1"/>
        </w:numPr>
        <w:spacing w:line="480" w:lineRule="auto"/>
        <w:rPr>
          <w:lang w:eastAsia="zh-CN"/>
        </w:rPr>
      </w:pPr>
      <w:r>
        <w:rPr>
          <w:rFonts w:hint="eastAsia"/>
          <w:lang w:eastAsia="zh-CN"/>
        </w:rPr>
        <w:t>T</w:t>
      </w:r>
      <w:r>
        <w:rPr>
          <w:lang w:eastAsia="zh-CN"/>
        </w:rPr>
        <w:t>hen, comparison will be made between the map made by WUI 2 and WUI4</w:t>
      </w:r>
    </w:p>
    <w:p w14:paraId="419F387B" w14:textId="4E98E5C6" w:rsidR="003208D9" w:rsidRDefault="003208D9">
      <w:pPr>
        <w:pStyle w:val="afa"/>
        <w:numPr>
          <w:ilvl w:val="2"/>
          <w:numId w:val="1"/>
        </w:numPr>
        <w:spacing w:line="480" w:lineRule="auto"/>
        <w:rPr>
          <w:lang w:eastAsia="zh-CN"/>
        </w:rPr>
      </w:pPr>
      <w:r>
        <w:rPr>
          <w:rFonts w:hint="eastAsia"/>
          <w:lang w:eastAsia="zh-CN"/>
        </w:rPr>
        <w:t>B</w:t>
      </w:r>
      <w:r>
        <w:rPr>
          <w:lang w:eastAsia="zh-CN"/>
        </w:rPr>
        <w:t xml:space="preserve">ased on the statistic derived from WUI 1 and WUI3, our framework will be used in practice to verify some simple decision making processes. </w:t>
      </w:r>
      <w:commentRangeEnd w:id="18"/>
      <w:r w:rsidR="00F6216F">
        <w:rPr>
          <w:rStyle w:val="af8"/>
        </w:rPr>
        <w:commentReference w:id="18"/>
      </w:r>
    </w:p>
    <w:p w14:paraId="3307F138" w14:textId="0BD50D33" w:rsidR="00F85075" w:rsidRDefault="0037737C">
      <w:pPr>
        <w:pStyle w:val="afa"/>
        <w:numPr>
          <w:ilvl w:val="1"/>
          <w:numId w:val="1"/>
        </w:numPr>
        <w:spacing w:line="480" w:lineRule="auto"/>
        <w:rPr>
          <w:lang w:eastAsia="zh-CN"/>
        </w:rPr>
      </w:pPr>
      <w:r>
        <w:rPr>
          <w:lang w:eastAsia="zh-CN"/>
        </w:rPr>
        <w:t xml:space="preserve">Step 4: </w:t>
      </w:r>
    </w:p>
    <w:p w14:paraId="52BDB514" w14:textId="2571E661" w:rsidR="00F85075" w:rsidRDefault="0037737C">
      <w:pPr>
        <w:pStyle w:val="afa"/>
        <w:numPr>
          <w:ilvl w:val="2"/>
          <w:numId w:val="1"/>
        </w:numPr>
        <w:spacing w:line="480" w:lineRule="auto"/>
        <w:rPr>
          <w:lang w:eastAsia="zh-CN"/>
        </w:rPr>
      </w:pPr>
      <w:r>
        <w:rPr>
          <w:lang w:eastAsia="zh-CN"/>
        </w:rPr>
        <w:t xml:space="preserve">Value: Because most of the previous studies are based on local wildfire conditions, However, the development of a conceptual framework for quantitative WUI fire safety assessment can be improved and developed by </w:t>
      </w:r>
      <w:r>
        <w:rPr>
          <w:lang w:eastAsia="zh-CN"/>
        </w:rPr>
        <w:lastRenderedPageBreak/>
        <w:t>subsequent researchers on this basis. This study is mainly based on the objective laws of WUI wildfire occurrence, which has a certain guiding role for specific locations. As the climate warms and urbanization increases, the probability of wildfires is increasing every year. Although only studying the local situation has obvious effect for the local area, it consumes serious manpower and financial resources and is not universal. Therefore, this paper starts from the theory is inspired by WUI Fire Code, and finds out related risk factors and connections through the AHP research method. By normalizing the special events as much as possible, it is hoped that the subsequent wildfire research period will be shortened, and the cost of manpower and money will be reduced.</w:t>
      </w:r>
    </w:p>
    <w:p w14:paraId="196B7FB4" w14:textId="77777777" w:rsidR="00F85075" w:rsidRDefault="0037737C">
      <w:pPr>
        <w:pStyle w:val="1"/>
      </w:pPr>
      <w:r>
        <w:t>Methods</w:t>
      </w:r>
    </w:p>
    <w:p w14:paraId="4C0EEB37" w14:textId="77777777" w:rsidR="00F85075" w:rsidRDefault="0037737C">
      <w:pPr>
        <w:pStyle w:val="afa"/>
        <w:numPr>
          <w:ilvl w:val="0"/>
          <w:numId w:val="2"/>
        </w:numPr>
        <w:spacing w:line="480" w:lineRule="auto"/>
      </w:pPr>
      <w:r>
        <w:rPr>
          <w:rFonts w:hint="eastAsia"/>
          <w:lang w:eastAsia="zh-CN"/>
        </w:rPr>
        <w:t>Move</w:t>
      </w:r>
      <w:r>
        <w:t xml:space="preserve"> 1: Overview</w:t>
      </w:r>
    </w:p>
    <w:p w14:paraId="73627A1D" w14:textId="77777777" w:rsidR="00F85075" w:rsidRDefault="0037737C">
      <w:pPr>
        <w:pStyle w:val="afa"/>
        <w:numPr>
          <w:ilvl w:val="4"/>
          <w:numId w:val="2"/>
        </w:numPr>
        <w:spacing w:line="480" w:lineRule="auto"/>
      </w:pPr>
      <w:commentRangeStart w:id="19"/>
      <w:commentRangeStart w:id="20"/>
      <w:commentRangeStart w:id="21"/>
      <w:r>
        <w:rPr>
          <w:lang w:eastAsia="zh-CN"/>
        </w:rPr>
        <w:t>Grounded Theory</w:t>
      </w:r>
      <w:commentRangeEnd w:id="19"/>
      <w:r>
        <w:rPr>
          <w:rStyle w:val="af8"/>
        </w:rPr>
        <w:commentReference w:id="19"/>
      </w:r>
      <w:commentRangeEnd w:id="20"/>
      <w:r w:rsidR="00DB34CB">
        <w:rPr>
          <w:rStyle w:val="af8"/>
        </w:rPr>
        <w:commentReference w:id="20"/>
      </w:r>
      <w:commentRangeEnd w:id="21"/>
      <w:r w:rsidR="007F4F44">
        <w:rPr>
          <w:rStyle w:val="af8"/>
        </w:rPr>
        <w:commentReference w:id="21"/>
      </w:r>
    </w:p>
    <w:p w14:paraId="54A51518" w14:textId="77777777" w:rsidR="00F85075" w:rsidRDefault="0037737C">
      <w:pPr>
        <w:pStyle w:val="afa"/>
        <w:numPr>
          <w:ilvl w:val="5"/>
          <w:numId w:val="2"/>
        </w:numPr>
        <w:spacing w:line="480" w:lineRule="auto"/>
      </w:pPr>
      <w:r>
        <w:rPr>
          <w:rFonts w:hint="eastAsia"/>
          <w:lang w:eastAsia="zh-CN"/>
        </w:rPr>
        <w:t>W</w:t>
      </w:r>
      <w:r>
        <w:rPr>
          <w:lang w:eastAsia="zh-CN"/>
        </w:rPr>
        <w:t>hat is grounded theory</w:t>
      </w:r>
    </w:p>
    <w:p w14:paraId="3920D722" w14:textId="77777777" w:rsidR="00A50941" w:rsidRDefault="00A50941">
      <w:pPr>
        <w:pStyle w:val="afa"/>
        <w:numPr>
          <w:ilvl w:val="6"/>
          <w:numId w:val="2"/>
        </w:numPr>
        <w:spacing w:line="480" w:lineRule="auto"/>
      </w:pPr>
      <w:r>
        <w:rPr>
          <w:rFonts w:hint="eastAsia"/>
          <w:lang w:eastAsia="zh-CN"/>
        </w:rPr>
        <w:t>A</w:t>
      </w:r>
      <w:r w:rsidRPr="00A50941">
        <w:rPr>
          <w:lang w:eastAsia="zh-CN"/>
        </w:rPr>
        <w:t xml:space="preserve"> qualitative research method that aims to understand the significance of subjects' behavioral patterns, occurrences, and interactions.</w:t>
      </w:r>
    </w:p>
    <w:p w14:paraId="5D1D8F9A" w14:textId="2825C40F" w:rsidR="00B5756E" w:rsidRDefault="00B5756E">
      <w:pPr>
        <w:pStyle w:val="afa"/>
        <w:numPr>
          <w:ilvl w:val="6"/>
          <w:numId w:val="2"/>
        </w:numPr>
        <w:spacing w:line="480" w:lineRule="auto"/>
      </w:pPr>
      <w:r w:rsidRPr="00B5756E">
        <w:rPr>
          <w:lang w:eastAsia="zh-CN"/>
        </w:rPr>
        <w:t>To develop concepts, researchers gather data using any method and then analyze the information.</w:t>
      </w:r>
    </w:p>
    <w:p w14:paraId="0BAE4DB6" w14:textId="4A69EFB3" w:rsidR="00F85075" w:rsidRDefault="0037737C">
      <w:pPr>
        <w:pStyle w:val="afa"/>
        <w:numPr>
          <w:ilvl w:val="6"/>
          <w:numId w:val="2"/>
        </w:numPr>
        <w:spacing w:line="480" w:lineRule="auto"/>
      </w:pPr>
      <w:r>
        <w:rPr>
          <w:rFonts w:hint="eastAsia"/>
          <w:lang w:eastAsia="zh-CN"/>
        </w:rPr>
        <w:t>T</w:t>
      </w:r>
      <w:r>
        <w:rPr>
          <w:lang w:eastAsia="zh-CN"/>
        </w:rPr>
        <w:t xml:space="preserve">hrough a comparison of these concepts, the plan theories, continue until they reach sample saturation, in which no new information upsets the theory they have formulated. </w:t>
      </w:r>
    </w:p>
    <w:p w14:paraId="38E7F84A" w14:textId="1DB70C69" w:rsidR="00F85075" w:rsidRDefault="00B5756E">
      <w:pPr>
        <w:pStyle w:val="afa"/>
        <w:numPr>
          <w:ilvl w:val="6"/>
          <w:numId w:val="2"/>
        </w:numPr>
        <w:spacing w:line="480" w:lineRule="auto"/>
      </w:pPr>
      <w:r w:rsidRPr="00B5756E">
        <w:rPr>
          <w:lang w:eastAsia="zh-CN"/>
        </w:rPr>
        <w:lastRenderedPageBreak/>
        <w:t>The grounded theory, on the other hand, does not presuppose that an event, thing, or concept has just one meaning. In grounded theory, all data are interpreted as facts or materials that fall into the categories that your research team develops.</w:t>
      </w:r>
      <w:r>
        <w:rPr>
          <w:lang w:eastAsia="zh-CN"/>
        </w:rPr>
        <w:t xml:space="preserve"> </w:t>
      </w:r>
    </w:p>
    <w:p w14:paraId="362B87FB" w14:textId="77777777" w:rsidR="00F85075" w:rsidRDefault="0037737C">
      <w:pPr>
        <w:pStyle w:val="afa"/>
        <w:numPr>
          <w:ilvl w:val="5"/>
          <w:numId w:val="2"/>
        </w:numPr>
        <w:spacing w:line="480" w:lineRule="auto"/>
      </w:pPr>
      <w:r>
        <w:rPr>
          <w:rFonts w:hint="eastAsia"/>
          <w:lang w:eastAsia="zh-CN"/>
        </w:rPr>
        <w:t>H</w:t>
      </w:r>
      <w:r>
        <w:rPr>
          <w:lang w:eastAsia="zh-CN"/>
        </w:rPr>
        <w:t>ow to conduct grounded theory research</w:t>
      </w:r>
    </w:p>
    <w:p w14:paraId="3F0C74D6" w14:textId="5D706F99" w:rsidR="00F85075" w:rsidRDefault="0037737C">
      <w:pPr>
        <w:pStyle w:val="afa"/>
        <w:numPr>
          <w:ilvl w:val="6"/>
          <w:numId w:val="2"/>
        </w:numPr>
        <w:spacing w:line="480" w:lineRule="auto"/>
      </w:pPr>
      <w:r>
        <w:rPr>
          <w:rFonts w:hint="eastAsia"/>
          <w:lang w:eastAsia="zh-CN"/>
        </w:rPr>
        <w:t>C</w:t>
      </w:r>
      <w:r>
        <w:rPr>
          <w:lang w:eastAsia="zh-CN"/>
        </w:rPr>
        <w:t>oncepts</w:t>
      </w:r>
      <w:r w:rsidR="00173688">
        <w:rPr>
          <w:lang w:eastAsia="zh-CN"/>
        </w:rPr>
        <w:t xml:space="preserve"> or specific technical terms should be</w:t>
      </w:r>
      <w:r>
        <w:rPr>
          <w:lang w:eastAsia="zh-CN"/>
        </w:rPr>
        <w:t xml:space="preserve"> derived </w:t>
      </w:r>
      <w:commentRangeStart w:id="22"/>
      <w:commentRangeStart w:id="23"/>
      <w:commentRangeStart w:id="24"/>
      <w:r>
        <w:rPr>
          <w:lang w:eastAsia="zh-CN"/>
        </w:rPr>
        <w:t>from interviews, observations, and reflection</w:t>
      </w:r>
      <w:commentRangeEnd w:id="22"/>
      <w:r>
        <w:rPr>
          <w:rStyle w:val="af8"/>
        </w:rPr>
        <w:commentReference w:id="22"/>
      </w:r>
      <w:commentRangeEnd w:id="23"/>
      <w:r w:rsidR="00DB34CB">
        <w:rPr>
          <w:rStyle w:val="af8"/>
        </w:rPr>
        <w:commentReference w:id="23"/>
      </w:r>
      <w:commentRangeEnd w:id="24"/>
      <w:r w:rsidR="00121FB3">
        <w:rPr>
          <w:rStyle w:val="af8"/>
        </w:rPr>
        <w:commentReference w:id="24"/>
      </w:r>
      <w:r w:rsidR="00173688">
        <w:rPr>
          <w:lang w:eastAsia="zh-CN"/>
        </w:rPr>
        <w:t xml:space="preserve"> or any other peer-reviewed materials, either by directly quotation or self-interpretation. </w:t>
      </w:r>
    </w:p>
    <w:p w14:paraId="62B644D4" w14:textId="1223AB10" w:rsidR="00F85075" w:rsidRDefault="00173688">
      <w:pPr>
        <w:pStyle w:val="afa"/>
        <w:numPr>
          <w:ilvl w:val="6"/>
          <w:numId w:val="2"/>
        </w:numPr>
        <w:spacing w:line="480" w:lineRule="auto"/>
      </w:pPr>
      <w:r>
        <w:rPr>
          <w:lang w:eastAsia="zh-CN"/>
        </w:rPr>
        <w:t xml:space="preserve">Data, or its relating information like </w:t>
      </w:r>
      <w:r w:rsidR="00A06D1A">
        <w:rPr>
          <w:lang w:eastAsia="zh-CN"/>
        </w:rPr>
        <w:t xml:space="preserve">its frequency or other statistics, should be classified or recorded into categories with a similar topic or subject to certain rules. </w:t>
      </w:r>
    </w:p>
    <w:p w14:paraId="057B5209" w14:textId="00AE5502" w:rsidR="00F85075" w:rsidRDefault="000621FF">
      <w:pPr>
        <w:pStyle w:val="afa"/>
        <w:numPr>
          <w:ilvl w:val="6"/>
          <w:numId w:val="2"/>
        </w:numPr>
        <w:spacing w:line="480" w:lineRule="auto"/>
      </w:pPr>
      <w:r>
        <w:rPr>
          <w:lang w:eastAsia="zh-CN"/>
        </w:rPr>
        <w:t xml:space="preserve">Comparison of the categories derived from different researchers should be compared to reduce the </w:t>
      </w:r>
      <w:r w:rsidRPr="000621FF">
        <w:rPr>
          <w:lang w:eastAsia="zh-CN"/>
        </w:rPr>
        <w:t>subjectivity</w:t>
      </w:r>
      <w:r>
        <w:rPr>
          <w:lang w:eastAsia="zh-CN"/>
        </w:rPr>
        <w:t xml:space="preserve">, and help building well-established categories. </w:t>
      </w:r>
    </w:p>
    <w:p w14:paraId="6706CEA7" w14:textId="5C736255" w:rsidR="00F85075" w:rsidRDefault="000621FF">
      <w:pPr>
        <w:pStyle w:val="afa"/>
        <w:numPr>
          <w:ilvl w:val="6"/>
          <w:numId w:val="2"/>
        </w:numPr>
        <w:spacing w:line="480" w:lineRule="auto"/>
      </w:pPr>
      <w:r>
        <w:rPr>
          <w:lang w:eastAsia="zh-CN"/>
        </w:rPr>
        <w:t xml:space="preserve">The overall outcome of grounded theory might be either a construction of a new research hypothesis or some conceptual map or framework. </w:t>
      </w:r>
    </w:p>
    <w:p w14:paraId="0B32BD08" w14:textId="77777777" w:rsidR="00F85075" w:rsidRDefault="0037737C">
      <w:pPr>
        <w:pStyle w:val="afa"/>
        <w:numPr>
          <w:ilvl w:val="5"/>
          <w:numId w:val="2"/>
        </w:numPr>
        <w:spacing w:line="480" w:lineRule="auto"/>
      </w:pPr>
      <w:r>
        <w:rPr>
          <w:rFonts w:hint="eastAsia"/>
          <w:lang w:eastAsia="zh-CN"/>
        </w:rPr>
        <w:t>C</w:t>
      </w:r>
      <w:r>
        <w:rPr>
          <w:lang w:eastAsia="zh-CN"/>
        </w:rPr>
        <w:t xml:space="preserve">ommon features of grounded theory </w:t>
      </w:r>
    </w:p>
    <w:p w14:paraId="348A7FA6" w14:textId="77777777" w:rsidR="00F85075" w:rsidRDefault="0037737C">
      <w:pPr>
        <w:pStyle w:val="afa"/>
        <w:numPr>
          <w:ilvl w:val="5"/>
          <w:numId w:val="2"/>
        </w:numPr>
        <w:spacing w:line="480" w:lineRule="auto"/>
      </w:pPr>
      <w:r>
        <w:t>Coding</w:t>
      </w:r>
    </w:p>
    <w:p w14:paraId="7D51E8E4" w14:textId="77777777" w:rsidR="006A4292" w:rsidRDefault="006A4292" w:rsidP="006A4292">
      <w:pPr>
        <w:pStyle w:val="afa"/>
        <w:numPr>
          <w:ilvl w:val="6"/>
          <w:numId w:val="2"/>
        </w:numPr>
        <w:spacing w:line="480" w:lineRule="auto"/>
      </w:pPr>
      <w:r w:rsidRPr="006A4292">
        <w:t xml:space="preserve">Codes are the cornerstone of grounded theory. These are phrases used to describe the importance of a phenomenon. They are recorded via observations, interviews, and other kinds of information. The codes can be discovered by looking for common themes in a particular event or in a larger population. </w:t>
      </w:r>
      <w:r w:rsidRPr="006A4292">
        <w:lastRenderedPageBreak/>
        <w:t>Following the creation of the codes, the researcher must choose the concepts that shall symbolize each code.</w:t>
      </w:r>
    </w:p>
    <w:p w14:paraId="50D59DC7" w14:textId="76718D98" w:rsidR="00F85075" w:rsidRDefault="0037737C">
      <w:pPr>
        <w:pStyle w:val="afa"/>
        <w:numPr>
          <w:ilvl w:val="5"/>
          <w:numId w:val="2"/>
        </w:numPr>
        <w:spacing w:line="480" w:lineRule="auto"/>
      </w:pPr>
      <w:r>
        <w:t xml:space="preserve"> Theoretical </w:t>
      </w:r>
      <w:proofErr w:type="spellStart"/>
      <w:r>
        <w:t>Memoing</w:t>
      </w:r>
      <w:proofErr w:type="spellEnd"/>
    </w:p>
    <w:p w14:paraId="28FBB209" w14:textId="443BEBA6" w:rsidR="006A4292" w:rsidRDefault="006A4292" w:rsidP="006A4292">
      <w:pPr>
        <w:pStyle w:val="afa"/>
        <w:numPr>
          <w:ilvl w:val="6"/>
          <w:numId w:val="2"/>
        </w:numPr>
        <w:spacing w:line="480" w:lineRule="auto"/>
      </w:pPr>
      <w:r>
        <w:t>Inte</w:t>
      </w:r>
      <w:r w:rsidRPr="006A4292">
        <w:t>rnal data organization, idea development, and research validity testing are taking place at this time. The researcher must be well-versed in their theoretical position before performing this. Effective ways of theorizing include looking at a convincing theory or analysis that already exists and attempting to identify their relationships.</w:t>
      </w:r>
    </w:p>
    <w:p w14:paraId="22732038" w14:textId="353AB9EE" w:rsidR="00F85075" w:rsidRPr="00A83296" w:rsidRDefault="0037737C">
      <w:pPr>
        <w:pStyle w:val="afa"/>
        <w:numPr>
          <w:ilvl w:val="5"/>
          <w:numId w:val="2"/>
        </w:numPr>
        <w:spacing w:line="480" w:lineRule="auto"/>
      </w:pPr>
      <w:r>
        <w:t xml:space="preserve"> </w:t>
      </w:r>
      <w:r w:rsidRPr="00A83296">
        <w:t>Compile Findings</w:t>
      </w:r>
    </w:p>
    <w:p w14:paraId="4DA1893F" w14:textId="77777777" w:rsidR="00A83296" w:rsidRPr="00A83296" w:rsidRDefault="00A83296" w:rsidP="00A83296">
      <w:pPr>
        <w:pStyle w:val="afa"/>
        <w:numPr>
          <w:ilvl w:val="6"/>
          <w:numId w:val="2"/>
        </w:numPr>
        <w:spacing w:line="480" w:lineRule="auto"/>
      </w:pPr>
      <w:r w:rsidRPr="00A83296">
        <w:t>After a theory has been derived from the data, the last stage is to write up the results. The results of the investigation can also be used to create a working hypothesis.</w:t>
      </w:r>
    </w:p>
    <w:p w14:paraId="3BB15498" w14:textId="07681534" w:rsidR="00F85075" w:rsidRDefault="0037737C">
      <w:pPr>
        <w:pStyle w:val="afa"/>
        <w:numPr>
          <w:ilvl w:val="3"/>
          <w:numId w:val="2"/>
        </w:numPr>
        <w:spacing w:line="480" w:lineRule="auto"/>
      </w:pPr>
      <w:r>
        <w:rPr>
          <w:rFonts w:hint="eastAsia"/>
          <w:lang w:eastAsia="zh-CN"/>
        </w:rPr>
        <w:t>M</w:t>
      </w:r>
      <w:r>
        <w:rPr>
          <w:lang w:eastAsia="zh-CN"/>
        </w:rPr>
        <w:t>ove 3</w:t>
      </w:r>
    </w:p>
    <w:p w14:paraId="1D071F84" w14:textId="77777777" w:rsidR="00F85075" w:rsidRDefault="0037737C">
      <w:pPr>
        <w:pStyle w:val="afa"/>
        <w:numPr>
          <w:ilvl w:val="4"/>
          <w:numId w:val="2"/>
        </w:numPr>
        <w:spacing w:line="480" w:lineRule="auto"/>
      </w:pPr>
      <w:r>
        <w:t>To build the qualitative</w:t>
      </w:r>
      <w:r>
        <w:rPr>
          <w:rFonts w:hint="eastAsia"/>
        </w:rPr>
        <w:t xml:space="preserve"> integrated characteristic interaction mode</w:t>
      </w:r>
      <w:r>
        <w:t xml:space="preserve"> </w:t>
      </w:r>
      <w:r>
        <w:rPr>
          <w:rFonts w:hint="eastAsia"/>
          <w:lang w:eastAsia="zh-CN"/>
        </w:rPr>
        <w:t>(</w:t>
      </w:r>
      <w:commentRangeStart w:id="25"/>
      <w:commentRangeStart w:id="26"/>
      <w:commentRangeStart w:id="27"/>
      <w:r>
        <w:t>ICIM</w:t>
      </w:r>
      <w:commentRangeEnd w:id="25"/>
      <w:r>
        <w:rPr>
          <w:rStyle w:val="af8"/>
        </w:rPr>
        <w:commentReference w:id="25"/>
      </w:r>
      <w:commentRangeEnd w:id="26"/>
      <w:r>
        <w:commentReference w:id="26"/>
      </w:r>
      <w:commentRangeEnd w:id="27"/>
      <w:r w:rsidR="00121FB3">
        <w:rPr>
          <w:rStyle w:val="af8"/>
        </w:rPr>
        <w:commentReference w:id="27"/>
      </w:r>
      <w:r>
        <w:rPr>
          <w:rStyle w:val="af8"/>
          <w:rFonts w:hint="eastAsia"/>
          <w:lang w:eastAsia="zh-CN"/>
        </w:rPr>
        <w:t>)</w:t>
      </w:r>
      <w:r>
        <w:t xml:space="preserve"> from the IWUIC and Safety Guidance to determine the WUI fire contributed risk factors and their links</w:t>
      </w:r>
      <w:r>
        <w:rPr>
          <w:rFonts w:hint="eastAsia"/>
          <w:lang w:eastAsia="zh-CN"/>
        </w:rPr>
        <w:t>,</w:t>
      </w:r>
      <w:r>
        <w:t xml:space="preserve"> and </w:t>
      </w:r>
      <w:r>
        <w:rPr>
          <w:rFonts w:hint="eastAsia"/>
          <w:lang w:eastAsia="zh-CN"/>
        </w:rPr>
        <w:t xml:space="preserve">then use </w:t>
      </w:r>
      <w:r>
        <w:t xml:space="preserve">AHP to quantify them.  </w:t>
      </w:r>
    </w:p>
    <w:p w14:paraId="2FA7C729" w14:textId="3F021DCB" w:rsidR="00F85075" w:rsidRDefault="0037737C">
      <w:pPr>
        <w:pStyle w:val="afa"/>
        <w:numPr>
          <w:ilvl w:val="3"/>
          <w:numId w:val="2"/>
        </w:numPr>
        <w:spacing w:line="480" w:lineRule="auto"/>
      </w:pPr>
      <w:r>
        <w:rPr>
          <w:rFonts w:eastAsia="宋体" w:hint="eastAsia"/>
          <w:lang w:eastAsia="zh-CN"/>
        </w:rPr>
        <w:t>M</w:t>
      </w:r>
      <w:r>
        <w:rPr>
          <w:rFonts w:eastAsia="宋体"/>
          <w:lang w:eastAsia="zh-CN"/>
        </w:rPr>
        <w:t xml:space="preserve">ove 4: </w:t>
      </w:r>
    </w:p>
    <w:p w14:paraId="529046BC" w14:textId="77777777" w:rsidR="00F85075" w:rsidRDefault="0037737C">
      <w:pPr>
        <w:pStyle w:val="afa"/>
        <w:numPr>
          <w:ilvl w:val="4"/>
          <w:numId w:val="2"/>
        </w:numPr>
        <w:spacing w:line="480" w:lineRule="auto"/>
      </w:pPr>
      <w:commentRangeStart w:id="28"/>
      <w:commentRangeStart w:id="29"/>
      <w:r>
        <w:rPr>
          <w:rFonts w:eastAsia="宋体"/>
          <w:lang w:eastAsia="zh-CN"/>
        </w:rPr>
        <w:t>Step 1: Indicating source of data</w:t>
      </w:r>
      <w:commentRangeEnd w:id="28"/>
      <w:r>
        <w:rPr>
          <w:rStyle w:val="af8"/>
        </w:rPr>
        <w:commentReference w:id="28"/>
      </w:r>
      <w:commentRangeEnd w:id="29"/>
      <w:r>
        <w:commentReference w:id="29"/>
      </w:r>
    </w:p>
    <w:p w14:paraId="3EA10429" w14:textId="77777777" w:rsidR="00F85075" w:rsidRDefault="0037737C">
      <w:pPr>
        <w:pStyle w:val="afa"/>
        <w:numPr>
          <w:ilvl w:val="5"/>
          <w:numId w:val="2"/>
        </w:numPr>
        <w:spacing w:line="480" w:lineRule="auto"/>
        <w:rPr>
          <w:rFonts w:eastAsia="宋体"/>
          <w:lang w:eastAsia="zh-CN"/>
        </w:rPr>
      </w:pPr>
      <w:r>
        <w:rPr>
          <w:rFonts w:eastAsia="宋体"/>
          <w:lang w:eastAsia="zh-CN"/>
        </w:rPr>
        <w:t>2021</w:t>
      </w:r>
      <w:r>
        <w:rPr>
          <w:rFonts w:eastAsia="宋体" w:hint="eastAsia"/>
          <w:lang w:eastAsia="zh-CN"/>
        </w:rPr>
        <w:t xml:space="preserve"> version of</w:t>
      </w:r>
      <w:r>
        <w:rPr>
          <w:rFonts w:eastAsia="宋体"/>
          <w:lang w:eastAsia="zh-CN"/>
        </w:rPr>
        <w:t xml:space="preserve"> International Wildland-Urban Interface Code</w:t>
      </w:r>
      <w:r>
        <w:rPr>
          <w:rFonts w:eastAsia="宋体" w:hint="eastAsia"/>
          <w:lang w:eastAsia="zh-CN"/>
        </w:rPr>
        <w:t xml:space="preserve"> International Code Council</w:t>
      </w:r>
    </w:p>
    <w:p w14:paraId="42297E6C" w14:textId="77777777" w:rsidR="00F85075" w:rsidRDefault="0037737C">
      <w:pPr>
        <w:pStyle w:val="afa"/>
        <w:numPr>
          <w:ilvl w:val="5"/>
          <w:numId w:val="2"/>
        </w:numPr>
        <w:spacing w:line="480" w:lineRule="auto"/>
        <w:rPr>
          <w:rFonts w:eastAsia="宋体"/>
          <w:lang w:eastAsia="zh-CN"/>
        </w:rPr>
      </w:pPr>
      <w:r>
        <w:rPr>
          <w:rFonts w:eastAsia="宋体" w:hint="eastAsia"/>
          <w:lang w:eastAsia="zh-CN"/>
        </w:rPr>
        <w:t>Wildland-Urban Interface fire safety guides from International Association of Fire Chiefs, U.S. Fire Administration and Ready, Set, Go!</w:t>
      </w:r>
    </w:p>
    <w:p w14:paraId="3E760AE8" w14:textId="1302EBB4" w:rsidR="00F85075" w:rsidRDefault="0037737C">
      <w:pPr>
        <w:pStyle w:val="afa"/>
        <w:numPr>
          <w:ilvl w:val="4"/>
          <w:numId w:val="2"/>
        </w:numPr>
        <w:spacing w:line="480" w:lineRule="auto"/>
        <w:rPr>
          <w:rFonts w:eastAsia="宋体"/>
          <w:lang w:eastAsia="zh-CN"/>
        </w:rPr>
      </w:pPr>
      <w:r>
        <w:rPr>
          <w:rFonts w:eastAsia="宋体"/>
          <w:lang w:eastAsia="zh-CN"/>
        </w:rPr>
        <w:t xml:space="preserve">Step 2: </w:t>
      </w:r>
    </w:p>
    <w:p w14:paraId="518D4105" w14:textId="77777777" w:rsidR="00F85075" w:rsidRDefault="0037737C">
      <w:pPr>
        <w:pStyle w:val="afa"/>
        <w:numPr>
          <w:ilvl w:val="5"/>
          <w:numId w:val="2"/>
        </w:numPr>
        <w:spacing w:line="480" w:lineRule="auto"/>
        <w:rPr>
          <w:rFonts w:eastAsia="宋体"/>
          <w:lang w:eastAsia="zh-CN"/>
        </w:rPr>
      </w:pPr>
      <w:r>
        <w:rPr>
          <w:rFonts w:eastAsia="宋体" w:hint="eastAsia"/>
          <w:lang w:eastAsia="zh-CN"/>
        </w:rPr>
        <w:lastRenderedPageBreak/>
        <w:t>One code and nine Safety Guidance</w:t>
      </w:r>
    </w:p>
    <w:p w14:paraId="4380BEE7" w14:textId="7219238A" w:rsidR="00F85075" w:rsidRDefault="0037737C">
      <w:pPr>
        <w:pStyle w:val="afa"/>
        <w:numPr>
          <w:ilvl w:val="4"/>
          <w:numId w:val="2"/>
        </w:numPr>
        <w:spacing w:line="480" w:lineRule="auto"/>
        <w:rPr>
          <w:rFonts w:eastAsia="宋体"/>
          <w:lang w:eastAsia="zh-CN"/>
        </w:rPr>
      </w:pPr>
      <w:r>
        <w:rPr>
          <w:rFonts w:eastAsia="宋体"/>
          <w:lang w:eastAsia="zh-CN"/>
        </w:rPr>
        <w:t xml:space="preserve">Step 4: </w:t>
      </w:r>
    </w:p>
    <w:p w14:paraId="3D2876A4" w14:textId="1BC3137C" w:rsidR="00F85075" w:rsidRDefault="0037737C">
      <w:pPr>
        <w:pStyle w:val="afa"/>
        <w:numPr>
          <w:ilvl w:val="5"/>
          <w:numId w:val="2"/>
        </w:numPr>
        <w:spacing w:line="480" w:lineRule="auto"/>
        <w:rPr>
          <w:rFonts w:eastAsia="宋体"/>
          <w:lang w:eastAsia="zh-CN"/>
        </w:rPr>
      </w:pPr>
      <w:commentRangeStart w:id="30"/>
      <w:commentRangeStart w:id="31"/>
      <w:commentRangeStart w:id="32"/>
      <w:r>
        <w:rPr>
          <w:rFonts w:eastAsia="宋体" w:hint="eastAsia"/>
          <w:lang w:eastAsia="zh-CN"/>
        </w:rPr>
        <w:t xml:space="preserve">Read the International Wildland-Urban Interface Code </w:t>
      </w:r>
      <w:commentRangeEnd w:id="30"/>
      <w:r>
        <w:rPr>
          <w:rStyle w:val="af8"/>
        </w:rPr>
        <w:commentReference w:id="30"/>
      </w:r>
      <w:commentRangeEnd w:id="31"/>
      <w:r>
        <w:commentReference w:id="31"/>
      </w:r>
      <w:commentRangeEnd w:id="32"/>
      <w:r w:rsidR="00121FB3">
        <w:rPr>
          <w:rStyle w:val="af8"/>
        </w:rPr>
        <w:commentReference w:id="32"/>
      </w:r>
      <w:r>
        <w:rPr>
          <w:rFonts w:eastAsia="宋体" w:hint="eastAsia"/>
          <w:lang w:eastAsia="zh-CN"/>
        </w:rPr>
        <w:t xml:space="preserve">and guidance word by word and </w:t>
      </w:r>
      <w:commentRangeStart w:id="33"/>
      <w:commentRangeStart w:id="34"/>
      <w:commentRangeStart w:id="35"/>
      <w:r>
        <w:fldChar w:fldCharType="begin"/>
      </w:r>
      <w:r>
        <w:instrText xml:space="preserve"> HYPERLINK "javascript:;" </w:instrText>
      </w:r>
      <w:r>
        <w:fldChar w:fldCharType="separate"/>
      </w:r>
      <w:r>
        <w:rPr>
          <w:rFonts w:eastAsia="宋体"/>
          <w:lang w:eastAsia="zh-CN"/>
        </w:rPr>
        <w:t>extract</w:t>
      </w:r>
      <w:r>
        <w:rPr>
          <w:rFonts w:eastAsia="宋体"/>
          <w:lang w:eastAsia="zh-CN"/>
        </w:rPr>
        <w:fldChar w:fldCharType="end"/>
      </w:r>
      <w:r>
        <w:rPr>
          <w:rFonts w:eastAsia="宋体" w:hint="eastAsia"/>
          <w:lang w:eastAsia="zh-CN"/>
        </w:rPr>
        <w:t xml:space="preserve"> contributed factors</w:t>
      </w:r>
      <w:commentRangeEnd w:id="33"/>
      <w:r>
        <w:rPr>
          <w:rStyle w:val="af8"/>
        </w:rPr>
        <w:commentReference w:id="33"/>
      </w:r>
      <w:commentRangeEnd w:id="34"/>
      <w:r>
        <w:commentReference w:id="34"/>
      </w:r>
      <w:commentRangeEnd w:id="35"/>
      <w:r w:rsidR="00121FB3">
        <w:rPr>
          <w:rStyle w:val="af8"/>
        </w:rPr>
        <w:commentReference w:id="35"/>
      </w:r>
      <w:r>
        <w:rPr>
          <w:rFonts w:eastAsia="宋体" w:hint="eastAsia"/>
          <w:lang w:eastAsia="zh-CN"/>
        </w:rPr>
        <w:t xml:space="preserve"> of WUI fire and build their relationships through the ground theory.</w:t>
      </w:r>
    </w:p>
    <w:p w14:paraId="161EE55E" w14:textId="73DEB026" w:rsidR="00F85075" w:rsidRDefault="0037737C">
      <w:pPr>
        <w:pStyle w:val="afa"/>
        <w:numPr>
          <w:ilvl w:val="4"/>
          <w:numId w:val="2"/>
        </w:numPr>
        <w:spacing w:line="480" w:lineRule="auto"/>
        <w:rPr>
          <w:rFonts w:eastAsia="宋体"/>
          <w:lang w:eastAsia="zh-CN"/>
        </w:rPr>
      </w:pPr>
      <w:r>
        <w:rPr>
          <w:rFonts w:eastAsia="宋体"/>
          <w:lang w:eastAsia="zh-CN"/>
        </w:rPr>
        <w:t xml:space="preserve">Step 5: </w:t>
      </w:r>
    </w:p>
    <w:p w14:paraId="3A520B69" w14:textId="77777777" w:rsidR="00F85075" w:rsidRDefault="0037737C">
      <w:pPr>
        <w:pStyle w:val="afa"/>
        <w:numPr>
          <w:ilvl w:val="5"/>
          <w:numId w:val="2"/>
        </w:numPr>
        <w:spacing w:line="480" w:lineRule="auto"/>
        <w:rPr>
          <w:rFonts w:eastAsia="宋体"/>
          <w:lang w:eastAsia="zh-CN"/>
        </w:rPr>
      </w:pPr>
      <w:r>
        <w:rPr>
          <w:rFonts w:eastAsia="宋体" w:hint="eastAsia"/>
          <w:lang w:eastAsia="zh-CN"/>
        </w:rPr>
        <w:t>The International Wildland-Urban Interface Code uses prescriptive and performance-related elements to set minimum standards for land use and the built environment in designated wildland-urban interface zones. It is based on information gathered from experiments, fire events, technical reports, and international mitigation tactics. (INTERNATIONAL CODE COUNCIL. &amp; International Code Council, 2020)</w:t>
      </w:r>
    </w:p>
    <w:p w14:paraId="788C80D3" w14:textId="384EF8DF" w:rsidR="00F85075" w:rsidRDefault="0037737C">
      <w:pPr>
        <w:pStyle w:val="afa"/>
        <w:numPr>
          <w:ilvl w:val="3"/>
          <w:numId w:val="2"/>
        </w:numPr>
        <w:spacing w:line="480" w:lineRule="auto"/>
      </w:pPr>
      <w:r>
        <w:rPr>
          <w:lang w:eastAsia="zh-CN"/>
        </w:rPr>
        <w:t>Move 5 P</w:t>
      </w:r>
      <w:r>
        <w:rPr>
          <w:rFonts w:hint="eastAsia"/>
          <w:lang w:eastAsia="zh-CN"/>
        </w:rPr>
        <w:t>rocedures</w:t>
      </w:r>
    </w:p>
    <w:p w14:paraId="3E28A25C" w14:textId="77777777" w:rsidR="00DB34CB" w:rsidRDefault="00DB34CB" w:rsidP="00DB34CB">
      <w:pPr>
        <w:pStyle w:val="afa"/>
        <w:numPr>
          <w:ilvl w:val="4"/>
          <w:numId w:val="2"/>
        </w:numPr>
        <w:spacing w:line="480" w:lineRule="auto"/>
      </w:pPr>
      <w:r>
        <w:t xml:space="preserve">Development of Integrated Characteristic Interaction Model (ICIM) </w:t>
      </w:r>
    </w:p>
    <w:p w14:paraId="37E980EF" w14:textId="77777777" w:rsidR="00DB34CB" w:rsidRDefault="00DB34CB" w:rsidP="00C65FB3">
      <w:pPr>
        <w:pStyle w:val="afa"/>
        <w:spacing w:line="480" w:lineRule="auto"/>
        <w:ind w:left="633"/>
      </w:pPr>
    </w:p>
    <w:p w14:paraId="14041EAD" w14:textId="320CD39F" w:rsidR="00DB34CB" w:rsidRDefault="00DB34CB" w:rsidP="00C65FB3">
      <w:pPr>
        <w:pStyle w:val="afa"/>
        <w:spacing w:line="480" w:lineRule="auto"/>
        <w:ind w:left="633"/>
      </w:pPr>
      <w:r>
        <w:t xml:space="preserve">                To build our ICIM (</w:t>
      </w:r>
      <w:hyperlink w:anchor="_Figure_1.Draft_of" w:history="1">
        <w:r w:rsidRPr="005E104D">
          <w:rPr>
            <w:rStyle w:val="af7"/>
          </w:rPr>
          <w:t>Fig. 1</w:t>
        </w:r>
      </w:hyperlink>
      <w:r>
        <w:t xml:space="preserve">), we need to read the IWUIC code 2021 edition and some safety guides words by words and highlight the requirements. The model is built by the factors called performance attribute which could be an influence of WUI fire such as mean of egress, fire spread, driveway access and so on. Our purpose of doing this project is to consider the life safety and property protection of WUI fire. Therefore, our top-level factor are life safety and property protection.   </w:t>
      </w:r>
    </w:p>
    <w:p w14:paraId="7D19A21E" w14:textId="0EBB90DA" w:rsidR="00DB34CB" w:rsidRDefault="00DB34CB" w:rsidP="00C65FB3">
      <w:pPr>
        <w:pStyle w:val="afa"/>
        <w:spacing w:line="480" w:lineRule="auto"/>
        <w:ind w:left="633"/>
      </w:pPr>
      <w:r>
        <w:t xml:space="preserve">               When the top-level factors are identified, we need to consider the subfactors. For example, “Driveways shall provide a minimum unobstructed width of 12 feet (3658 mm) and a minimum unobstructed height of 13 feet 6 inches (4115 mm).” (IWUIC, 2021). The </w:t>
      </w:r>
      <w:r>
        <w:lastRenderedPageBreak/>
        <w:t xml:space="preserve">relationship between factors is the performance of factor A is influenced by factor B. Therefore, the factors can be determined as “driveway” and “the length and height of obstruction”, because when the length and height of obstruction are not eligible, the performance of driveway could be limited. </w:t>
      </w:r>
    </w:p>
    <w:p w14:paraId="5B6D5FD8" w14:textId="2FFEDB9B" w:rsidR="00DB34CB" w:rsidRDefault="00DB34CB" w:rsidP="00C65FB3">
      <w:pPr>
        <w:pStyle w:val="afa"/>
        <w:spacing w:line="480" w:lineRule="auto"/>
        <w:ind w:left="633"/>
      </w:pPr>
      <w:r>
        <w:t xml:space="preserve">            For this teamwork project, we should not only read and analysis by individual, we should hold a meeting to discuss the relationship because individual analysis is difficult to avoid subjectivity. When our team has determined the final factors by discussion and asked for the advisor. Then, the factor is considered effective. When encountered some incomprehensible terminologies, we should google them and read some other resources to explain them. </w:t>
      </w:r>
    </w:p>
    <w:p w14:paraId="3B8B8A56" w14:textId="61CA3802" w:rsidR="00DB34CB" w:rsidRDefault="00DB34CB" w:rsidP="00C65FB3">
      <w:pPr>
        <w:pStyle w:val="afa"/>
        <w:spacing w:line="480" w:lineRule="auto"/>
        <w:ind w:left="633"/>
      </w:pPr>
      <w:r>
        <w:t>Figure 1.  Integrated Characteristic Interaction Model (ICIM), this is a semi-finished product. We need to revise it over and over again.</w:t>
      </w:r>
    </w:p>
    <w:p w14:paraId="48AE59B4" w14:textId="77777777" w:rsidR="00DB34CB" w:rsidRDefault="00DB34CB" w:rsidP="00C65FB3">
      <w:pPr>
        <w:pStyle w:val="afa"/>
        <w:spacing w:line="480" w:lineRule="auto"/>
        <w:ind w:left="633"/>
      </w:pPr>
    </w:p>
    <w:p w14:paraId="5E209942" w14:textId="1F9A993B" w:rsidR="00F85075" w:rsidRDefault="00C65FB3" w:rsidP="00C65FB3">
      <w:pPr>
        <w:pStyle w:val="afa"/>
        <w:numPr>
          <w:ilvl w:val="1"/>
          <w:numId w:val="2"/>
        </w:numPr>
        <w:spacing w:line="480" w:lineRule="auto"/>
        <w:rPr>
          <w:lang w:eastAsia="zh-CN"/>
        </w:rPr>
      </w:pPr>
      <w:r>
        <w:rPr>
          <w:lang w:eastAsia="zh-CN"/>
        </w:rPr>
        <w:t xml:space="preserve">            </w:t>
      </w:r>
      <w:commentRangeStart w:id="36"/>
      <w:r>
        <w:rPr>
          <w:lang w:eastAsia="zh-CN"/>
        </w:rPr>
        <w:t>D</w:t>
      </w:r>
      <w:r>
        <w:rPr>
          <w:rFonts w:hint="eastAsia"/>
          <w:lang w:eastAsia="zh-CN"/>
        </w:rPr>
        <w:t>evelopment</w:t>
      </w:r>
      <w:r>
        <w:rPr>
          <w:lang w:eastAsia="zh-CN"/>
        </w:rPr>
        <w:t xml:space="preserve"> </w:t>
      </w:r>
      <w:r>
        <w:rPr>
          <w:rFonts w:hint="eastAsia"/>
          <w:lang w:eastAsia="zh-CN"/>
        </w:rPr>
        <w:t>of</w:t>
      </w:r>
      <w:r>
        <w:rPr>
          <w:lang w:eastAsia="zh-CN"/>
        </w:rPr>
        <w:t xml:space="preserve"> Q</w:t>
      </w:r>
      <w:r>
        <w:rPr>
          <w:rFonts w:hint="eastAsia"/>
          <w:lang w:eastAsia="zh-CN"/>
        </w:rPr>
        <w:t>uantification</w:t>
      </w:r>
      <w:r>
        <w:rPr>
          <w:lang w:eastAsia="zh-CN"/>
        </w:rPr>
        <w:t xml:space="preserve"> M</w:t>
      </w:r>
      <w:r>
        <w:rPr>
          <w:rFonts w:hint="eastAsia"/>
          <w:lang w:eastAsia="zh-CN"/>
        </w:rPr>
        <w:t>ethod</w:t>
      </w:r>
      <w:r>
        <w:rPr>
          <w:lang w:eastAsia="zh-CN"/>
        </w:rPr>
        <w:t>: Analytic Hierarchy Process (AHP)</w:t>
      </w:r>
      <w:commentRangeEnd w:id="36"/>
      <w:r>
        <w:rPr>
          <w:rStyle w:val="af8"/>
        </w:rPr>
        <w:commentReference w:id="36"/>
      </w:r>
    </w:p>
    <w:p w14:paraId="719F9261" w14:textId="77777777" w:rsidR="00F85075" w:rsidRDefault="00F85075">
      <w:pPr>
        <w:pStyle w:val="afa"/>
        <w:spacing w:line="480" w:lineRule="auto"/>
        <w:ind w:left="1680"/>
      </w:pPr>
    </w:p>
    <w:p w14:paraId="11BF9205" w14:textId="49484D73" w:rsidR="00F85075" w:rsidRDefault="0037737C">
      <w:pPr>
        <w:spacing w:line="480" w:lineRule="auto"/>
        <w:ind w:leftChars="600" w:left="1440"/>
        <w:rPr>
          <w:lang w:eastAsia="zh-CN"/>
        </w:rPr>
      </w:pPr>
      <w:r>
        <w:rPr>
          <w:lang w:eastAsia="zh-CN"/>
        </w:rPr>
        <w:t>An</w:t>
      </w:r>
      <w:r>
        <w:rPr>
          <w:rFonts w:hint="eastAsia"/>
          <w:lang w:eastAsia="zh-CN"/>
        </w:rPr>
        <w:t xml:space="preserve"> </w:t>
      </w:r>
      <w:r>
        <w:rPr>
          <w:lang w:eastAsia="zh-CN"/>
        </w:rPr>
        <w:t>AHP method is used to reveal the</w:t>
      </w:r>
      <w:r>
        <w:rPr>
          <w:rFonts w:hint="eastAsia"/>
          <w:lang w:eastAsia="zh-CN"/>
        </w:rPr>
        <w:t xml:space="preserve"> </w:t>
      </w:r>
      <w:r>
        <w:rPr>
          <w:lang w:eastAsia="zh-CN"/>
        </w:rPr>
        <w:t xml:space="preserve">relative importance of performance attributes with the ICIM in Figure 1. </w:t>
      </w:r>
      <w:r>
        <w:rPr>
          <w:rFonts w:hint="eastAsia"/>
          <w:lang w:eastAsia="zh-CN"/>
        </w:rPr>
        <w:t>T</w:t>
      </w:r>
      <w:r>
        <w:rPr>
          <w:lang w:eastAsia="zh-CN"/>
        </w:rPr>
        <w:t>he AHP is a method for organizing and analyzing the complex decision, using math and psychology, which was developed by</w:t>
      </w:r>
      <w:r>
        <w:rPr>
          <w:color w:val="3333FF"/>
          <w:lang w:eastAsia="zh-CN"/>
        </w:rPr>
        <w:t xml:space="preserve"> </w:t>
      </w:r>
      <w:r w:rsidR="00623B5F" w:rsidRPr="00623B5F">
        <w:rPr>
          <w:lang w:eastAsia="zh-CN"/>
        </w:rPr>
        <w:t>Thomas</w:t>
      </w:r>
      <w:sdt>
        <w:sdtPr>
          <w:rPr>
            <w:lang w:eastAsia="zh-CN"/>
          </w:rPr>
          <w:id w:val="-2125299570"/>
          <w:citation/>
        </w:sdtPr>
        <w:sdtContent>
          <w:r w:rsidR="00623B5F" w:rsidRPr="00623B5F">
            <w:rPr>
              <w:lang w:eastAsia="zh-CN"/>
            </w:rPr>
            <w:fldChar w:fldCharType="begin"/>
          </w:r>
          <w:r w:rsidR="00623B5F" w:rsidRPr="00623B5F">
            <w:rPr>
              <w:lang w:eastAsia="zh-CN"/>
            </w:rPr>
            <w:instrText xml:space="preserve"> </w:instrText>
          </w:r>
          <w:r w:rsidR="00623B5F" w:rsidRPr="00623B5F">
            <w:rPr>
              <w:rFonts w:hint="eastAsia"/>
              <w:lang w:eastAsia="zh-CN"/>
            </w:rPr>
            <w:instrText>CITATION Tho90 \l 2052</w:instrText>
          </w:r>
          <w:r w:rsidR="00623B5F" w:rsidRPr="00623B5F">
            <w:rPr>
              <w:lang w:eastAsia="zh-CN"/>
            </w:rPr>
            <w:instrText xml:space="preserve"> </w:instrText>
          </w:r>
          <w:r w:rsidR="00623B5F" w:rsidRPr="00623B5F">
            <w:rPr>
              <w:lang w:eastAsia="zh-CN"/>
            </w:rPr>
            <w:fldChar w:fldCharType="separate"/>
          </w:r>
          <w:r w:rsidR="002F23F3">
            <w:rPr>
              <w:rFonts w:hint="eastAsia"/>
              <w:noProof/>
              <w:lang w:eastAsia="zh-CN"/>
            </w:rPr>
            <w:t xml:space="preserve"> (Thomas, 1990)</w:t>
          </w:r>
          <w:r w:rsidR="00623B5F" w:rsidRPr="00623B5F">
            <w:rPr>
              <w:lang w:eastAsia="zh-CN"/>
            </w:rPr>
            <w:fldChar w:fldCharType="end"/>
          </w:r>
        </w:sdtContent>
      </w:sdt>
      <w:r w:rsidRPr="00623B5F">
        <w:rPr>
          <w:lang w:eastAsia="zh-CN"/>
        </w:rPr>
        <w:t xml:space="preserve">. </w:t>
      </w:r>
    </w:p>
    <w:p w14:paraId="7D518A2D" w14:textId="77777777" w:rsidR="00F85075" w:rsidRDefault="0037737C">
      <w:pPr>
        <w:spacing w:line="480" w:lineRule="auto"/>
        <w:ind w:leftChars="600" w:left="1440"/>
        <w:rPr>
          <w:lang w:eastAsia="zh-CN"/>
        </w:rPr>
      </w:pPr>
      <w:r>
        <w:rPr>
          <w:lang w:eastAsia="zh-CN"/>
        </w:rPr>
        <w:t>Here we would introduce the methods listed in [Subramanian et al, “A review of applications of Analytic Hierarchy Process</w:t>
      </w:r>
      <w:r>
        <w:rPr>
          <w:rFonts w:hint="eastAsia"/>
          <w:lang w:eastAsia="zh-CN"/>
        </w:rPr>
        <w:t xml:space="preserve"> </w:t>
      </w:r>
      <w:r>
        <w:rPr>
          <w:lang w:eastAsia="zh-CN"/>
        </w:rPr>
        <w:t xml:space="preserve">in operations management” Int. J. Production Economics, 138 (2012) 215-241]. They use a four-step AHP procedure. </w:t>
      </w:r>
    </w:p>
    <w:p w14:paraId="3C2EE1AD" w14:textId="2A7784B6" w:rsidR="00F85075" w:rsidRDefault="0037737C">
      <w:pPr>
        <w:pStyle w:val="afa"/>
        <w:numPr>
          <w:ilvl w:val="5"/>
          <w:numId w:val="2"/>
        </w:numPr>
        <w:spacing w:line="480" w:lineRule="auto"/>
      </w:pPr>
      <w:r>
        <w:rPr>
          <w:lang w:eastAsia="zh-CN"/>
        </w:rPr>
        <w:lastRenderedPageBreak/>
        <w:t xml:space="preserve"> </w:t>
      </w:r>
      <w:r>
        <w:rPr>
          <w:rFonts w:hint="eastAsia"/>
          <w:lang w:eastAsia="zh-CN"/>
        </w:rPr>
        <w:t>S</w:t>
      </w:r>
      <w:r>
        <w:rPr>
          <w:lang w:eastAsia="zh-CN"/>
        </w:rPr>
        <w:t xml:space="preserve">tep 1 </w:t>
      </w:r>
      <w:r w:rsidR="00A83296">
        <w:rPr>
          <w:lang w:eastAsia="zh-CN"/>
        </w:rPr>
        <w:t xml:space="preserve">Reconstruct the decision matrix into a hierarchical model </w:t>
      </w:r>
    </w:p>
    <w:p w14:paraId="6D94711A" w14:textId="77777777" w:rsidR="00F85075" w:rsidRDefault="0037737C">
      <w:pPr>
        <w:pStyle w:val="afa"/>
        <w:numPr>
          <w:ilvl w:val="6"/>
          <w:numId w:val="2"/>
        </w:numPr>
        <w:spacing w:line="480" w:lineRule="auto"/>
      </w:pPr>
      <w:r>
        <w:t>It involves breaking down the decision problem into components based on their shared traits and creating a hierarchical model with several levels.</w:t>
      </w:r>
      <w:r>
        <w:rPr>
          <w:color w:val="FF0000"/>
        </w:rPr>
        <w:t xml:space="preserve"> Goal, criteria, and alternatives make up the three levels of a straightforward AHP model</w:t>
      </w:r>
      <w:r>
        <w:t xml:space="preserve"> (Fig. 2), while more complicated models with more levels could be formulated. </w:t>
      </w:r>
    </w:p>
    <w:p w14:paraId="72C3E8AE" w14:textId="118DCB3E" w:rsidR="00F85075" w:rsidRDefault="0037737C">
      <w:pPr>
        <w:pStyle w:val="afa"/>
        <w:numPr>
          <w:ilvl w:val="5"/>
          <w:numId w:val="2"/>
        </w:numPr>
        <w:spacing w:line="480" w:lineRule="auto"/>
      </w:pPr>
      <w:r>
        <w:rPr>
          <w:rFonts w:hint="eastAsia"/>
          <w:lang w:eastAsia="zh-CN"/>
        </w:rPr>
        <w:t>S</w:t>
      </w:r>
      <w:r>
        <w:rPr>
          <w:lang w:eastAsia="zh-CN"/>
        </w:rPr>
        <w:t xml:space="preserve">tep 2 </w:t>
      </w:r>
      <w:r w:rsidR="00607A59">
        <w:rPr>
          <w:lang w:eastAsia="zh-CN"/>
        </w:rPr>
        <w:t xml:space="preserve">The judgmental matrix should be derived from the pair-wise comparisons with factors. </w:t>
      </w:r>
    </w:p>
    <w:p w14:paraId="60C24D53" w14:textId="760049B2" w:rsidR="00F85075" w:rsidRDefault="00D35951">
      <w:pPr>
        <w:pStyle w:val="afa"/>
        <w:numPr>
          <w:ilvl w:val="6"/>
          <w:numId w:val="2"/>
        </w:numPr>
        <w:spacing w:line="480" w:lineRule="auto"/>
      </w:pPr>
      <w:r>
        <w:t xml:space="preserve">The risk factors of a certain layer are compared with the entry or factors in the upper level. By definition, the </w:t>
      </w:r>
      <w:r w:rsidR="00CD6E1C">
        <w:t xml:space="preserve">collective weight of risk factors in a layer should be added up to 1, which is called the local weight. And this rule applies to upper level and so as to any layer. </w:t>
      </w:r>
    </w:p>
    <w:p w14:paraId="191D5B92" w14:textId="44081B5C" w:rsidR="00F85075" w:rsidRDefault="0037737C">
      <w:pPr>
        <w:pStyle w:val="afa"/>
        <w:numPr>
          <w:ilvl w:val="6"/>
          <w:numId w:val="2"/>
        </w:numPr>
        <w:spacing w:line="480" w:lineRule="auto"/>
      </w:pPr>
      <w:r>
        <w:t xml:space="preserve">Pair-wise comparisons of the elements are made, and ratings on their relative attractiveness are recorded using a rating scale (1–9 scale in traditional AHP). Typically, an </w:t>
      </w:r>
      <w:r w:rsidR="00FA2EFD">
        <w:t>entry</w:t>
      </w:r>
      <w:r>
        <w:t xml:space="preserve"> with a higher </w:t>
      </w:r>
      <w:r w:rsidR="00FB48C1">
        <w:t>value of rate</w:t>
      </w:r>
      <w:r>
        <w:t xml:space="preserve"> is thought to </w:t>
      </w:r>
      <w:r w:rsidR="00BA1052">
        <w:t>contribute more</w:t>
      </w:r>
      <w:r>
        <w:t xml:space="preserve"> to (or more attractive than) an </w:t>
      </w:r>
      <w:r w:rsidR="000F033D">
        <w:t>entry</w:t>
      </w:r>
      <w:r>
        <w:t xml:space="preserve"> with a lower rating.</w:t>
      </w:r>
    </w:p>
    <w:p w14:paraId="164EB187" w14:textId="77777777" w:rsidR="00F85075" w:rsidRDefault="0037737C">
      <w:pPr>
        <w:pStyle w:val="afa"/>
        <w:numPr>
          <w:ilvl w:val="6"/>
          <w:numId w:val="2"/>
        </w:numPr>
        <w:spacing w:line="480" w:lineRule="auto"/>
      </w:pPr>
      <w:r>
        <w:rPr>
          <w:rFonts w:hint="eastAsia"/>
          <w:lang w:eastAsia="zh-CN"/>
        </w:rPr>
        <w:t>E</w:t>
      </w:r>
      <w:r>
        <w:rPr>
          <w:lang w:eastAsia="zh-CN"/>
        </w:rPr>
        <w:t xml:space="preserve">ach entry </w:t>
      </w:r>
      <w:r>
        <w:rPr>
          <w:position w:val="-12"/>
          <w:lang w:eastAsia="zh-CN"/>
        </w:rPr>
        <w:object w:dxaOrig="310" w:dyaOrig="410" w14:anchorId="4A189D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21.3pt" o:ole="">
            <v:imagedata r:id="rId13" o:title=""/>
          </v:shape>
          <o:OLEObject Type="Embed" ProgID="Equation.AxMath" ShapeID="_x0000_i1025" DrawAspect="Content" ObjectID="_1728645225" r:id="rId14"/>
        </w:object>
      </w:r>
      <w:r>
        <w:rPr>
          <w:lang w:eastAsia="zh-CN"/>
        </w:rPr>
        <w:t xml:space="preserve"> of the judgmental matrix is governed by the three </w:t>
      </w:r>
      <w:commentRangeStart w:id="37"/>
      <w:commentRangeStart w:id="38"/>
      <w:r>
        <w:rPr>
          <w:lang w:eastAsia="zh-CN"/>
        </w:rPr>
        <w:t>rules</w:t>
      </w:r>
      <w:commentRangeEnd w:id="37"/>
      <w:r>
        <w:rPr>
          <w:rStyle w:val="af8"/>
        </w:rPr>
        <w:commentReference w:id="37"/>
      </w:r>
      <w:commentRangeEnd w:id="38"/>
      <w:r w:rsidR="00986BB8">
        <w:rPr>
          <w:rStyle w:val="af8"/>
        </w:rPr>
        <w:commentReference w:id="38"/>
      </w:r>
    </w:p>
    <w:p w14:paraId="02D4E909" w14:textId="7AEF44E0" w:rsidR="00F85075" w:rsidRDefault="00380DD0">
      <w:pPr>
        <w:pStyle w:val="afa"/>
        <w:numPr>
          <w:ilvl w:val="6"/>
          <w:numId w:val="2"/>
        </w:numPr>
        <w:spacing w:line="480" w:lineRule="auto"/>
      </w:pPr>
      <w:r w:rsidRPr="00380DD0">
        <w:rPr>
          <w:position w:val="-67"/>
          <w:lang w:eastAsia="zh-CN"/>
        </w:rPr>
        <w:object w:dxaOrig="1115" w:dyaOrig="1475" w14:anchorId="6977FFC2">
          <v:shape id="_x0000_i1044" type="#_x0000_t75" style="width:55.7pt;height:74.5pt" o:ole="">
            <v:imagedata r:id="rId15" o:title=""/>
          </v:shape>
          <o:OLEObject Type="Embed" ProgID="Equation.AxMath" ShapeID="_x0000_i1044" DrawAspect="Content" ObjectID="_1728645226" r:id="rId16"/>
        </w:object>
      </w:r>
    </w:p>
    <w:p w14:paraId="6A41A5B1" w14:textId="121383CA" w:rsidR="00EC21F0" w:rsidRDefault="002A3EFE">
      <w:pPr>
        <w:pStyle w:val="afa"/>
        <w:numPr>
          <w:ilvl w:val="6"/>
          <w:numId w:val="2"/>
        </w:numPr>
        <w:spacing w:line="480" w:lineRule="auto"/>
      </w:pPr>
      <w:r>
        <w:rPr>
          <w:rFonts w:hint="eastAsia"/>
          <w:lang w:eastAsia="zh-CN"/>
        </w:rPr>
        <w:t>L</w:t>
      </w:r>
      <w:r>
        <w:rPr>
          <w:lang w:eastAsia="zh-CN"/>
        </w:rPr>
        <w:t xml:space="preserve">et </w:t>
      </w:r>
      <w:r w:rsidRPr="002A3EFE">
        <w:rPr>
          <w:position w:val="-12"/>
          <w:lang w:eastAsia="zh-CN"/>
        </w:rPr>
        <w:object w:dxaOrig="282" w:dyaOrig="360" w14:anchorId="22C896E8">
          <v:shape id="_x0000_i1027" type="#_x0000_t75" style="width:15.65pt;height:21.3pt" o:ole="">
            <v:imagedata r:id="rId13" o:title=""/>
          </v:shape>
          <o:OLEObject Type="Embed" ProgID="Equation.AxMath" ShapeID="_x0000_i1027" DrawAspect="Content" ObjectID="_1728645227" r:id="rId17"/>
        </w:object>
      </w:r>
      <w:r>
        <w:rPr>
          <w:lang w:eastAsia="zh-CN"/>
        </w:rPr>
        <w:t xml:space="preserve"> be the entry of i row and j column in the judgmental matrix, then each </w:t>
      </w:r>
      <w:r w:rsidRPr="002A3EFE">
        <w:rPr>
          <w:position w:val="-12"/>
          <w:lang w:eastAsia="zh-CN"/>
        </w:rPr>
        <w:object w:dxaOrig="282" w:dyaOrig="360" w14:anchorId="66F1FE2F">
          <v:shape id="_x0000_i1028" type="#_x0000_t75" style="width:15.65pt;height:21.3pt" o:ole="">
            <v:imagedata r:id="rId13" o:title=""/>
          </v:shape>
          <o:OLEObject Type="Embed" ProgID="Equation.AxMath" ShapeID="_x0000_i1028" DrawAspect="Content" ObjectID="_1728645228" r:id="rId18"/>
        </w:object>
      </w:r>
      <w:r>
        <w:rPr>
          <w:lang w:eastAsia="zh-CN"/>
        </w:rPr>
        <w:t xml:space="preserve"> should satisfy the above rules. Which is that, each element should larger than </w:t>
      </w:r>
      <w:r>
        <w:rPr>
          <w:lang w:eastAsia="zh-CN"/>
        </w:rPr>
        <w:lastRenderedPageBreak/>
        <w:t xml:space="preserve">0, the elements on the diagonal line should be 1, and the symmetrical elements should have a production of 1. </w:t>
      </w:r>
    </w:p>
    <w:p w14:paraId="5C094EC0" w14:textId="25990E41" w:rsidR="00F85075" w:rsidRDefault="004233A0">
      <w:pPr>
        <w:pStyle w:val="afa"/>
        <w:numPr>
          <w:ilvl w:val="6"/>
          <w:numId w:val="2"/>
        </w:numPr>
        <w:spacing w:line="480" w:lineRule="auto"/>
      </w:pPr>
      <w:r>
        <w:rPr>
          <w:lang w:eastAsia="zh-CN"/>
        </w:rPr>
        <w:t xml:space="preserve">However, if the number of risk factor in a layer is large, AHP might require much more extra judgements. As the number of comparison increase with the </w:t>
      </w:r>
      <w:r w:rsidR="00061A30">
        <w:rPr>
          <w:lang w:eastAsia="zh-CN"/>
        </w:rPr>
        <w:t xml:space="preserve">square number of n. </w:t>
      </w:r>
    </w:p>
    <w:p w14:paraId="6C1EF30A" w14:textId="434EE8D6" w:rsidR="00F85075" w:rsidRDefault="0037737C" w:rsidP="00D1159F">
      <w:pPr>
        <w:pStyle w:val="afa"/>
        <w:numPr>
          <w:ilvl w:val="5"/>
          <w:numId w:val="2"/>
        </w:numPr>
        <w:spacing w:line="480" w:lineRule="auto"/>
      </w:pPr>
      <w:r>
        <w:rPr>
          <w:rFonts w:hint="eastAsia"/>
          <w:lang w:eastAsia="zh-CN"/>
        </w:rPr>
        <w:t>S</w:t>
      </w:r>
      <w:r>
        <w:rPr>
          <w:lang w:eastAsia="zh-CN"/>
        </w:rPr>
        <w:t xml:space="preserve">tep 3 </w:t>
      </w:r>
      <w:r w:rsidR="00C85489">
        <w:rPr>
          <w:lang w:eastAsia="zh-CN"/>
        </w:rPr>
        <w:t xml:space="preserve">Determination of local weight and the consistency test. </w:t>
      </w:r>
    </w:p>
    <w:p w14:paraId="587E67A5" w14:textId="3F2BA9D4" w:rsidR="00986BB8" w:rsidRDefault="0037737C" w:rsidP="00D1159F">
      <w:pPr>
        <w:pStyle w:val="afa"/>
        <w:numPr>
          <w:ilvl w:val="6"/>
          <w:numId w:val="2"/>
        </w:numPr>
        <w:spacing w:line="480" w:lineRule="auto"/>
      </w:pPr>
      <w:r>
        <w:rPr>
          <w:rFonts w:hint="eastAsia"/>
          <w:lang w:eastAsia="zh-CN"/>
        </w:rPr>
        <w:t>L</w:t>
      </w:r>
      <w:r>
        <w:rPr>
          <w:lang w:eastAsia="zh-CN"/>
        </w:rPr>
        <w:t>ocal weights should be calculated by the eigenvector method (EVM)</w:t>
      </w:r>
    </w:p>
    <w:p w14:paraId="091EEDAE" w14:textId="7C9C905F" w:rsidR="00986BB8" w:rsidRDefault="00986BB8" w:rsidP="00D1159F">
      <w:pPr>
        <w:pStyle w:val="afa"/>
        <w:numPr>
          <w:ilvl w:val="7"/>
          <w:numId w:val="2"/>
        </w:numPr>
        <w:spacing w:line="480" w:lineRule="auto"/>
      </w:pPr>
      <w:r>
        <w:rPr>
          <w:rFonts w:hint="eastAsia"/>
          <w:lang w:eastAsia="zh-CN"/>
        </w:rPr>
        <w:t>H</w:t>
      </w:r>
      <w:r>
        <w:rPr>
          <w:lang w:eastAsia="zh-CN"/>
        </w:rPr>
        <w:t xml:space="preserve">ere is a simple example of randomly picked number to show how the EVM and AHP works in order that the reader can have a better understanding of our methodology. </w:t>
      </w:r>
    </w:p>
    <w:p w14:paraId="1EC2CB27" w14:textId="77777777" w:rsidR="00F85075" w:rsidRDefault="0037737C" w:rsidP="00D1159F">
      <w:pPr>
        <w:pStyle w:val="afa"/>
        <w:numPr>
          <w:ilvl w:val="6"/>
          <w:numId w:val="2"/>
        </w:numPr>
        <w:spacing w:line="480" w:lineRule="auto"/>
      </w:pPr>
      <w:r>
        <w:rPr>
          <w:lang w:eastAsia="zh-CN"/>
        </w:rPr>
        <w:t xml:space="preserve">Assuming that we have got a judgmental matrix from Step 2, which is </w:t>
      </w:r>
      <w:commentRangeStart w:id="39"/>
      <w:commentRangeStart w:id="40"/>
      <w:r>
        <w:rPr>
          <w:position w:val="-97"/>
          <w:sz w:val="21"/>
          <w:szCs w:val="21"/>
        </w:rPr>
        <w:object w:dxaOrig="3910" w:dyaOrig="2160" w14:anchorId="4F4FCBC7">
          <v:shape id="_x0000_i1029" type="#_x0000_t75" style="width:195.95pt;height:108.3pt" o:ole="">
            <v:imagedata r:id="rId19" o:title=""/>
          </v:shape>
          <o:OLEObject Type="Embed" ProgID="Equation.AxMath" ShapeID="_x0000_i1029" DrawAspect="Content" ObjectID="_1728645229" r:id="rId20"/>
        </w:object>
      </w:r>
      <w:commentRangeEnd w:id="39"/>
      <w:r>
        <w:rPr>
          <w:rStyle w:val="af8"/>
        </w:rPr>
        <w:commentReference w:id="39"/>
      </w:r>
      <w:commentRangeEnd w:id="40"/>
      <w:r w:rsidR="00986BB8">
        <w:rPr>
          <w:rStyle w:val="af8"/>
        </w:rPr>
        <w:commentReference w:id="40"/>
      </w:r>
    </w:p>
    <w:p w14:paraId="5FA09F60" w14:textId="77777777" w:rsidR="00F85075" w:rsidRDefault="0037737C" w:rsidP="00D1159F">
      <w:pPr>
        <w:pStyle w:val="afa"/>
        <w:numPr>
          <w:ilvl w:val="7"/>
          <w:numId w:val="2"/>
        </w:numPr>
        <w:spacing w:line="480" w:lineRule="auto"/>
      </w:pPr>
      <w:r>
        <w:rPr>
          <w:lang w:eastAsia="zh-CN"/>
        </w:rPr>
        <w:t>We should first calculate the weight for each row of elements</w:t>
      </w:r>
    </w:p>
    <w:p w14:paraId="300F0077" w14:textId="4187F8B7" w:rsidR="00F85075" w:rsidRPr="00D1159F" w:rsidRDefault="0037737C" w:rsidP="00F04AB5">
      <w:pPr>
        <w:pStyle w:val="afa"/>
        <w:numPr>
          <w:ilvl w:val="8"/>
          <w:numId w:val="2"/>
        </w:numPr>
        <w:spacing w:line="360" w:lineRule="auto"/>
      </w:pPr>
      <w:r>
        <w:rPr>
          <w:rFonts w:hint="eastAsia"/>
          <w:lang w:eastAsia="zh-CN"/>
        </w:rPr>
        <w:t>C</w:t>
      </w:r>
      <w:r>
        <w:rPr>
          <w:lang w:eastAsia="zh-CN"/>
        </w:rPr>
        <w:t xml:space="preserve">alculate the product of the elements in each row </w:t>
      </w:r>
      <w:r>
        <w:rPr>
          <w:position w:val="-27"/>
          <w:sz w:val="21"/>
          <w:szCs w:val="21"/>
        </w:rPr>
        <w:object w:dxaOrig="1030" w:dyaOrig="720" w14:anchorId="7869B28F">
          <v:shape id="_x0000_i1030" type="#_x0000_t75" style="width:50.7pt;height:36.3pt" o:ole="">
            <v:imagedata r:id="rId21" o:title=""/>
          </v:shape>
          <o:OLEObject Type="Embed" ProgID="Equation.AxMath" ShapeID="_x0000_i1030" DrawAspect="Content" ObjectID="_1728645230" r:id="rId22"/>
        </w:object>
      </w:r>
      <w:r>
        <w:rPr>
          <w:sz w:val="21"/>
          <w:szCs w:val="21"/>
        </w:rPr>
        <w:t xml:space="preserve"> where i=1,2,3, … </w:t>
      </w:r>
      <w:commentRangeStart w:id="41"/>
      <w:commentRangeStart w:id="42"/>
      <w:commentRangeStart w:id="43"/>
      <w:r>
        <w:rPr>
          <w:sz w:val="21"/>
          <w:szCs w:val="21"/>
        </w:rPr>
        <w:t>n</w:t>
      </w:r>
      <w:commentRangeEnd w:id="41"/>
      <w:r>
        <w:rPr>
          <w:rStyle w:val="af8"/>
        </w:rPr>
        <w:commentReference w:id="41"/>
      </w:r>
      <w:commentRangeEnd w:id="42"/>
      <w:r w:rsidR="005B1BF9">
        <w:rPr>
          <w:rStyle w:val="af8"/>
        </w:rPr>
        <w:commentReference w:id="42"/>
      </w:r>
      <w:commentRangeEnd w:id="43"/>
      <w:r w:rsidR="00121FB3">
        <w:rPr>
          <w:rStyle w:val="af8"/>
        </w:rPr>
        <w:commentReference w:id="43"/>
      </w:r>
    </w:p>
    <w:p w14:paraId="185D6D4F" w14:textId="092E7CC0" w:rsidR="005B1BF9" w:rsidRDefault="0060524A" w:rsidP="00D1159F">
      <w:pPr>
        <w:pStyle w:val="afa"/>
        <w:spacing w:line="360" w:lineRule="auto"/>
        <w:ind w:left="2373"/>
        <w:rPr>
          <w:lang w:eastAsia="zh-CN"/>
        </w:rPr>
      </w:pPr>
      <w:r>
        <w:rPr>
          <w:rFonts w:hint="eastAsia"/>
          <w:lang w:eastAsia="zh-CN"/>
        </w:rPr>
        <w:t>H</w:t>
      </w:r>
      <w:r>
        <w:rPr>
          <w:lang w:eastAsia="zh-CN"/>
        </w:rPr>
        <w:t xml:space="preserve">ere </w:t>
      </w:r>
      <w:proofErr w:type="spellStart"/>
      <w:r>
        <w:rPr>
          <w:lang w:eastAsia="zh-CN"/>
        </w:rPr>
        <w:t>n</w:t>
      </w:r>
      <w:proofErr w:type="spellEnd"/>
      <w:r>
        <w:rPr>
          <w:lang w:eastAsia="zh-CN"/>
        </w:rPr>
        <w:t xml:space="preserve"> mean the number of the factors that use in this judgmental matrix. In the given example, the n would be 6, just as the number of rows and columns. </w:t>
      </w:r>
    </w:p>
    <w:p w14:paraId="55C848B2" w14:textId="77777777" w:rsidR="00F85075" w:rsidRDefault="0037737C" w:rsidP="00D1159F">
      <w:pPr>
        <w:pStyle w:val="afa"/>
        <w:numPr>
          <w:ilvl w:val="8"/>
          <w:numId w:val="2"/>
        </w:numPr>
        <w:spacing w:line="360" w:lineRule="auto"/>
      </w:pPr>
      <w:r>
        <w:rPr>
          <w:rFonts w:hint="eastAsia"/>
          <w:lang w:eastAsia="zh-CN"/>
        </w:rPr>
        <w:t>C</w:t>
      </w:r>
      <w:r>
        <w:rPr>
          <w:lang w:eastAsia="zh-CN"/>
        </w:rPr>
        <w:t xml:space="preserve">alculate the n power root of  </w:t>
      </w:r>
      <w:r>
        <w:object w:dxaOrig="310" w:dyaOrig="410" w14:anchorId="3D210AE4">
          <v:shape id="_x0000_i1031" type="#_x0000_t75" style="width:15.65pt;height:21.3pt" o:ole="">
            <v:imagedata r:id="rId23" o:title=""/>
          </v:shape>
          <o:OLEObject Type="Embed" ProgID="Equation.AxMath" ShapeID="_x0000_i1031" DrawAspect="Content" ObjectID="_1728645231" r:id="rId24"/>
        </w:object>
      </w:r>
      <w:r>
        <w:t xml:space="preserve"> we have </w:t>
      </w:r>
      <w:commentRangeStart w:id="44"/>
      <w:commentRangeStart w:id="45"/>
      <w:commentRangeStart w:id="46"/>
      <w:r>
        <w:object w:dxaOrig="1030" w:dyaOrig="410" w14:anchorId="246C8C3F">
          <v:shape id="_x0000_i1032" type="#_x0000_t75" style="width:50.7pt;height:21.3pt" o:ole="">
            <v:imagedata r:id="rId25" o:title=""/>
          </v:shape>
          <o:OLEObject Type="Embed" ProgID="Equation.AxMath" ShapeID="_x0000_i1032" DrawAspect="Content" ObjectID="_1728645232" r:id="rId26"/>
        </w:object>
      </w:r>
      <w:commentRangeEnd w:id="44"/>
      <w:r>
        <w:rPr>
          <w:rStyle w:val="af8"/>
        </w:rPr>
        <w:commentReference w:id="44"/>
      </w:r>
      <w:commentRangeEnd w:id="45"/>
      <w:r w:rsidR="005F543B">
        <w:rPr>
          <w:rStyle w:val="af8"/>
        </w:rPr>
        <w:commentReference w:id="45"/>
      </w:r>
      <w:commentRangeEnd w:id="46"/>
      <w:r w:rsidR="00121FB3">
        <w:rPr>
          <w:rStyle w:val="af8"/>
        </w:rPr>
        <w:commentReference w:id="46"/>
      </w:r>
    </w:p>
    <w:p w14:paraId="32E1A9F7" w14:textId="77777777" w:rsidR="00F85075" w:rsidRDefault="0037737C" w:rsidP="00D1159F">
      <w:pPr>
        <w:pStyle w:val="afa"/>
        <w:numPr>
          <w:ilvl w:val="8"/>
          <w:numId w:val="2"/>
        </w:numPr>
        <w:spacing w:line="360" w:lineRule="auto"/>
        <w:rPr>
          <w:lang w:eastAsia="zh-CN"/>
        </w:rPr>
      </w:pPr>
      <w:r>
        <w:rPr>
          <w:lang w:eastAsia="zh-CN"/>
        </w:rPr>
        <w:t xml:space="preserve">Normalizing the </w:t>
      </w:r>
      <w:commentRangeStart w:id="47"/>
      <w:commentRangeStart w:id="48"/>
      <w:commentRangeStart w:id="49"/>
      <w:r>
        <w:rPr>
          <w:lang w:eastAsia="zh-CN"/>
        </w:rPr>
        <w:t>vectors</w:t>
      </w:r>
      <w:commentRangeEnd w:id="47"/>
      <w:r>
        <w:rPr>
          <w:rStyle w:val="af8"/>
        </w:rPr>
        <w:commentReference w:id="47"/>
      </w:r>
      <w:commentRangeEnd w:id="48"/>
      <w:r w:rsidR="005F543B">
        <w:rPr>
          <w:rStyle w:val="af8"/>
        </w:rPr>
        <w:commentReference w:id="48"/>
      </w:r>
      <w:commentRangeEnd w:id="49"/>
      <w:r w:rsidR="00121FB3">
        <w:rPr>
          <w:rStyle w:val="af8"/>
        </w:rPr>
        <w:commentReference w:id="49"/>
      </w:r>
      <w:r>
        <w:rPr>
          <w:lang w:eastAsia="zh-CN"/>
        </w:rPr>
        <w:t xml:space="preserve"> </w:t>
      </w:r>
    </w:p>
    <w:p w14:paraId="02F01B88" w14:textId="77777777" w:rsidR="00F85075" w:rsidRDefault="0037737C" w:rsidP="00D1159F">
      <w:pPr>
        <w:pStyle w:val="afa"/>
        <w:numPr>
          <w:ilvl w:val="8"/>
          <w:numId w:val="2"/>
        </w:numPr>
        <w:spacing w:line="360" w:lineRule="auto"/>
        <w:rPr>
          <w:lang w:eastAsia="zh-CN"/>
        </w:rPr>
      </w:pPr>
      <w:r>
        <w:object w:dxaOrig="2370" w:dyaOrig="510" w14:anchorId="4F556D06">
          <v:shape id="_x0000_i1033" type="#_x0000_t75" style="width:117.7pt;height:26.3pt" o:ole="">
            <v:imagedata r:id="rId27" o:title=""/>
          </v:shape>
          <o:OLEObject Type="Embed" ProgID="Equation.AxMath" ShapeID="_x0000_i1033" DrawAspect="Content" ObjectID="_1728645233" r:id="rId28"/>
        </w:object>
      </w:r>
    </w:p>
    <w:p w14:paraId="282925B7" w14:textId="77777777" w:rsidR="00F85075" w:rsidRDefault="0037737C" w:rsidP="00D1159F">
      <w:pPr>
        <w:pStyle w:val="afa"/>
        <w:numPr>
          <w:ilvl w:val="8"/>
          <w:numId w:val="2"/>
        </w:numPr>
        <w:spacing w:line="360" w:lineRule="auto"/>
        <w:rPr>
          <w:lang w:eastAsia="zh-CN"/>
        </w:rPr>
      </w:pPr>
      <w:r>
        <w:object w:dxaOrig="1340" w:dyaOrig="1030" w14:anchorId="7BEC2A87">
          <v:shape id="_x0000_i1034" type="#_x0000_t75" style="width:65.75pt;height:50.7pt" o:ole="">
            <v:imagedata r:id="rId29" o:title=""/>
          </v:shape>
          <o:OLEObject Type="Embed" ProgID="Equation.AxMath" ShapeID="_x0000_i1034" DrawAspect="Content" ObjectID="_1728645234" r:id="rId30"/>
        </w:object>
      </w:r>
    </w:p>
    <w:p w14:paraId="6259ABA2" w14:textId="77777777" w:rsidR="00F85075" w:rsidRDefault="0037737C" w:rsidP="00D1159F">
      <w:pPr>
        <w:pStyle w:val="afa"/>
        <w:numPr>
          <w:ilvl w:val="8"/>
          <w:numId w:val="2"/>
        </w:numPr>
        <w:spacing w:line="480" w:lineRule="auto"/>
        <w:rPr>
          <w:lang w:eastAsia="zh-CN"/>
        </w:rPr>
      </w:pPr>
      <w:r>
        <w:rPr>
          <w:rFonts w:hint="eastAsia"/>
          <w:lang w:eastAsia="zh-CN"/>
        </w:rPr>
        <w:t>S</w:t>
      </w:r>
      <w:r>
        <w:rPr>
          <w:lang w:eastAsia="zh-CN"/>
        </w:rPr>
        <w:t xml:space="preserve">o </w:t>
      </w:r>
      <w:r>
        <w:rPr>
          <w:rFonts w:hint="eastAsia"/>
          <w:lang w:eastAsia="zh-CN"/>
        </w:rPr>
        <w:t xml:space="preserve"> </w:t>
      </w:r>
      <w:r>
        <w:object w:dxaOrig="2370" w:dyaOrig="510" w14:anchorId="21ABB64E">
          <v:shape id="_x0000_i1035" type="#_x0000_t75" style="width:117.7pt;height:26.3pt" o:ole="">
            <v:imagedata r:id="rId27" o:title=""/>
          </v:shape>
          <o:OLEObject Type="Embed" ProgID="Equation.AxMath" ShapeID="_x0000_i1035" DrawAspect="Content" ObjectID="_1728645235" r:id="rId31"/>
        </w:object>
      </w:r>
      <w:r>
        <w:rPr>
          <w:lang w:eastAsia="zh-CN"/>
        </w:rPr>
        <w:t xml:space="preserve"> </w:t>
      </w:r>
      <w:r>
        <w:rPr>
          <w:rFonts w:hint="eastAsia"/>
          <w:lang w:eastAsia="zh-CN"/>
        </w:rPr>
        <w:t>i</w:t>
      </w:r>
      <w:r>
        <w:rPr>
          <w:lang w:eastAsia="zh-CN"/>
        </w:rPr>
        <w:t>s the required eigenvector</w:t>
      </w:r>
    </w:p>
    <w:p w14:paraId="162B1DB6" w14:textId="77777777" w:rsidR="00F85075" w:rsidRDefault="0037737C" w:rsidP="00D1159F">
      <w:pPr>
        <w:pStyle w:val="afa"/>
        <w:numPr>
          <w:ilvl w:val="8"/>
          <w:numId w:val="2"/>
        </w:numPr>
        <w:spacing w:line="480" w:lineRule="auto"/>
      </w:pPr>
      <w:r>
        <w:rPr>
          <w:rFonts w:hint="eastAsia"/>
          <w:lang w:eastAsia="zh-CN"/>
        </w:rPr>
        <w:t>I</w:t>
      </w:r>
      <w:r>
        <w:rPr>
          <w:lang w:eastAsia="zh-CN"/>
        </w:rPr>
        <w:t xml:space="preserve">n the given case, the judgmental matrix should be </w:t>
      </w:r>
      <w:r>
        <w:object w:dxaOrig="1440" w:dyaOrig="1850" w14:anchorId="7F8CFDD7">
          <v:shape id="_x0000_i1036" type="#_x0000_t75" style="width:1in;height:92.65pt" o:ole="">
            <v:imagedata r:id="rId32" o:title=""/>
          </v:shape>
          <o:OLEObject Type="Embed" ProgID="Equation.AxMath" ShapeID="_x0000_i1036" DrawAspect="Content" ObjectID="_1728645236" r:id="rId33"/>
        </w:object>
      </w:r>
    </w:p>
    <w:p w14:paraId="30A5019F" w14:textId="77777777" w:rsidR="00F85075" w:rsidRDefault="0037737C" w:rsidP="00D1159F">
      <w:pPr>
        <w:pStyle w:val="afa"/>
        <w:numPr>
          <w:ilvl w:val="7"/>
          <w:numId w:val="2"/>
        </w:numPr>
        <w:spacing w:line="480" w:lineRule="auto"/>
      </w:pPr>
      <w:r>
        <w:rPr>
          <w:rFonts w:hint="eastAsia"/>
          <w:lang w:eastAsia="zh-CN"/>
        </w:rPr>
        <w:t>N</w:t>
      </w:r>
      <w:r>
        <w:rPr>
          <w:lang w:eastAsia="zh-CN"/>
        </w:rPr>
        <w:t xml:space="preserve">ow let’s do the consistency </w:t>
      </w:r>
      <w:commentRangeStart w:id="50"/>
      <w:commentRangeStart w:id="51"/>
      <w:commentRangeStart w:id="52"/>
      <w:r>
        <w:rPr>
          <w:lang w:eastAsia="zh-CN"/>
        </w:rPr>
        <w:t>test</w:t>
      </w:r>
      <w:commentRangeEnd w:id="50"/>
      <w:r>
        <w:rPr>
          <w:rStyle w:val="af8"/>
        </w:rPr>
        <w:commentReference w:id="50"/>
      </w:r>
      <w:commentRangeEnd w:id="51"/>
      <w:r w:rsidR="005B1BF9">
        <w:rPr>
          <w:rStyle w:val="af8"/>
        </w:rPr>
        <w:commentReference w:id="51"/>
      </w:r>
      <w:commentRangeEnd w:id="52"/>
      <w:r w:rsidR="00121FB3">
        <w:rPr>
          <w:rStyle w:val="af8"/>
        </w:rPr>
        <w:commentReference w:id="52"/>
      </w:r>
    </w:p>
    <w:p w14:paraId="2AB4B006" w14:textId="77777777" w:rsidR="00F85075" w:rsidRDefault="0037737C" w:rsidP="00D1159F">
      <w:pPr>
        <w:pStyle w:val="afa"/>
        <w:numPr>
          <w:ilvl w:val="8"/>
          <w:numId w:val="2"/>
        </w:numPr>
        <w:spacing w:line="480" w:lineRule="auto"/>
      </w:pPr>
      <w:r>
        <w:rPr>
          <w:rFonts w:hint="eastAsia"/>
          <w:lang w:eastAsia="zh-CN"/>
        </w:rPr>
        <w:t>D</w:t>
      </w:r>
      <w:r>
        <w:rPr>
          <w:lang w:eastAsia="zh-CN"/>
        </w:rPr>
        <w:t xml:space="preserve">efine the coefficient of consistency as </w:t>
      </w:r>
      <w:r>
        <w:object w:dxaOrig="1340" w:dyaOrig="620" w14:anchorId="1F50D123">
          <v:shape id="_x0000_i1037" type="#_x0000_t75" style="width:65.75pt;height:30.7pt" o:ole="">
            <v:imagedata r:id="rId34" o:title=""/>
          </v:shape>
          <o:OLEObject Type="Embed" ProgID="Equation.AxMath" ShapeID="_x0000_i1037" DrawAspect="Content" ObjectID="_1728645237" r:id="rId35"/>
        </w:object>
      </w:r>
      <w:r>
        <w:t xml:space="preserve">where  </w:t>
      </w:r>
      <w:r>
        <w:object w:dxaOrig="1750" w:dyaOrig="720" w14:anchorId="5777ED3D">
          <v:shape id="_x0000_i1038" type="#_x0000_t75" style="width:87.65pt;height:36.3pt" o:ole="">
            <v:imagedata r:id="rId36" o:title=""/>
          </v:shape>
          <o:OLEObject Type="Embed" ProgID="Equation.AxMath" ShapeID="_x0000_i1038" DrawAspect="Content" ObjectID="_1728645238" r:id="rId37"/>
        </w:object>
      </w:r>
    </w:p>
    <w:p w14:paraId="4394C1FF" w14:textId="77777777" w:rsidR="00F85075" w:rsidRDefault="0037737C" w:rsidP="00D1159F">
      <w:pPr>
        <w:pStyle w:val="afa"/>
        <w:numPr>
          <w:ilvl w:val="8"/>
          <w:numId w:val="2"/>
        </w:numPr>
        <w:spacing w:line="480" w:lineRule="auto"/>
      </w:pPr>
      <w:r>
        <w:rPr>
          <w:rFonts w:hint="eastAsia"/>
          <w:lang w:eastAsia="zh-CN"/>
        </w:rPr>
        <w:t>I</w:t>
      </w:r>
      <w:r>
        <w:rPr>
          <w:lang w:eastAsia="zh-CN"/>
        </w:rPr>
        <w:t xml:space="preserve">n this case, the maximum eigenvalue is </w:t>
      </w:r>
      <w:r>
        <w:object w:dxaOrig="2670" w:dyaOrig="410" w14:anchorId="7D14DA15">
          <v:shape id="_x0000_i1039" type="#_x0000_t75" style="width:134.6pt;height:21.3pt" o:ole="">
            <v:imagedata r:id="rId38" o:title=""/>
          </v:shape>
          <o:OLEObject Type="Embed" ProgID="Equation.AxMath" ShapeID="_x0000_i1039" DrawAspect="Content" ObjectID="_1728645239" r:id="rId39"/>
        </w:object>
      </w:r>
    </w:p>
    <w:p w14:paraId="1782C4FD" w14:textId="77777777" w:rsidR="00F85075" w:rsidRDefault="0037737C" w:rsidP="00D1159F">
      <w:pPr>
        <w:pStyle w:val="afa"/>
        <w:numPr>
          <w:ilvl w:val="8"/>
          <w:numId w:val="2"/>
        </w:numPr>
        <w:spacing w:line="480" w:lineRule="auto"/>
        <w:rPr>
          <w:lang w:eastAsia="zh-CN"/>
        </w:rPr>
      </w:pPr>
      <w:r>
        <w:rPr>
          <w:rFonts w:hint="eastAsia"/>
          <w:lang w:eastAsia="zh-CN"/>
        </w:rPr>
        <w:t>S</w:t>
      </w:r>
      <w:r>
        <w:rPr>
          <w:lang w:eastAsia="zh-CN"/>
        </w:rPr>
        <w:t xml:space="preserve">ubstitute in the consistency test, we have </w:t>
      </w:r>
      <w:r>
        <w:object w:dxaOrig="3290" w:dyaOrig="620" w14:anchorId="752E05E2">
          <v:shape id="_x0000_i1040" type="#_x0000_t75" style="width:165.3pt;height:30.7pt" o:ole="">
            <v:imagedata r:id="rId40" o:title=""/>
          </v:shape>
          <o:OLEObject Type="Embed" ProgID="Equation.AxMath" ShapeID="_x0000_i1040" DrawAspect="Content" ObjectID="_1728645240" r:id="rId41"/>
        </w:object>
      </w:r>
    </w:p>
    <w:p w14:paraId="26D4AA6D" w14:textId="5060AE44" w:rsidR="00F85075" w:rsidRDefault="0037737C" w:rsidP="00F04AB5">
      <w:pPr>
        <w:pStyle w:val="afa"/>
        <w:numPr>
          <w:ilvl w:val="8"/>
          <w:numId w:val="2"/>
        </w:numPr>
        <w:spacing w:line="480" w:lineRule="auto"/>
        <w:rPr>
          <w:lang w:eastAsia="zh-CN"/>
        </w:rPr>
      </w:pPr>
      <w:r>
        <w:rPr>
          <w:rFonts w:hint="eastAsia"/>
          <w:lang w:eastAsia="zh-CN"/>
        </w:rPr>
        <w:t>S</w:t>
      </w:r>
      <w:r>
        <w:rPr>
          <w:lang w:eastAsia="zh-CN"/>
        </w:rPr>
        <w:t xml:space="preserve">o CR&lt;0.1, the judgmental matrix is </w:t>
      </w:r>
      <w:commentRangeStart w:id="53"/>
      <w:commentRangeStart w:id="54"/>
      <w:commentRangeStart w:id="55"/>
      <w:r>
        <w:rPr>
          <w:lang w:eastAsia="zh-CN"/>
        </w:rPr>
        <w:t>consistent</w:t>
      </w:r>
      <w:commentRangeEnd w:id="53"/>
      <w:r>
        <w:rPr>
          <w:rStyle w:val="af8"/>
        </w:rPr>
        <w:commentReference w:id="53"/>
      </w:r>
      <w:commentRangeEnd w:id="54"/>
      <w:r w:rsidR="005B1BF9">
        <w:rPr>
          <w:rStyle w:val="af8"/>
        </w:rPr>
        <w:commentReference w:id="54"/>
      </w:r>
      <w:commentRangeEnd w:id="55"/>
      <w:r w:rsidR="00F6216F">
        <w:rPr>
          <w:rStyle w:val="af8"/>
        </w:rPr>
        <w:commentReference w:id="55"/>
      </w:r>
    </w:p>
    <w:p w14:paraId="2A46430C" w14:textId="7FA32CA1" w:rsidR="00DB0829" w:rsidRDefault="00DB0829" w:rsidP="00DB0829">
      <w:pPr>
        <w:pStyle w:val="afa"/>
        <w:numPr>
          <w:ilvl w:val="8"/>
          <w:numId w:val="2"/>
        </w:numPr>
        <w:spacing w:line="480" w:lineRule="auto"/>
        <w:rPr>
          <w:lang w:eastAsia="zh-CN"/>
        </w:rPr>
      </w:pPr>
      <w:r>
        <w:rPr>
          <w:rFonts w:hint="eastAsia"/>
          <w:lang w:eastAsia="zh-CN"/>
        </w:rPr>
        <w:t>P</w:t>
      </w:r>
      <w:r>
        <w:rPr>
          <w:lang w:eastAsia="zh-CN"/>
        </w:rPr>
        <w:t xml:space="preserve">air-wise comparison, which is usually made by experts, reflects the relatively importance of factors, thus is used by AHP to quantify the weight factor. However, if the matrix is not consistent, indicating that there is something wrong with the pair-wise comparison, step 2 should be repeated until the consistency test is pasted. </w:t>
      </w:r>
    </w:p>
    <w:p w14:paraId="31F41B31" w14:textId="525AF9B7" w:rsidR="00DB0829" w:rsidRDefault="00DB0829" w:rsidP="00D1159F">
      <w:pPr>
        <w:pStyle w:val="afa"/>
        <w:numPr>
          <w:ilvl w:val="8"/>
          <w:numId w:val="2"/>
        </w:numPr>
        <w:spacing w:line="480" w:lineRule="auto"/>
        <w:rPr>
          <w:lang w:eastAsia="zh-CN"/>
        </w:rPr>
      </w:pPr>
      <w:r>
        <w:rPr>
          <w:rFonts w:hint="eastAsia"/>
          <w:lang w:eastAsia="zh-CN"/>
        </w:rPr>
        <w:lastRenderedPageBreak/>
        <w:t>H</w:t>
      </w:r>
      <w:r>
        <w:rPr>
          <w:lang w:eastAsia="zh-CN"/>
        </w:rPr>
        <w:t xml:space="preserve">owever, it is worth noting that the criteria CR&lt;0.1 is given by </w:t>
      </w:r>
      <w:proofErr w:type="spellStart"/>
      <w:r>
        <w:rPr>
          <w:lang w:eastAsia="zh-CN"/>
        </w:rPr>
        <w:t>Saaty</w:t>
      </w:r>
      <w:proofErr w:type="spellEnd"/>
      <w:r>
        <w:rPr>
          <w:lang w:eastAsia="zh-CN"/>
        </w:rPr>
        <w:t xml:space="preserve"> </w:t>
      </w:r>
      <w:sdt>
        <w:sdtPr>
          <w:rPr>
            <w:lang w:eastAsia="zh-CN"/>
          </w:rPr>
          <w:id w:val="1338493348"/>
          <w:citation/>
        </w:sdtPr>
        <w:sdtContent>
          <w:r>
            <w:rPr>
              <w:lang w:eastAsia="zh-CN"/>
            </w:rPr>
            <w:fldChar w:fldCharType="begin"/>
          </w:r>
          <w:r>
            <w:rPr>
              <w:lang w:eastAsia="zh-CN"/>
            </w:rPr>
            <w:instrText xml:space="preserve"> </w:instrText>
          </w:r>
          <w:r>
            <w:rPr>
              <w:rFonts w:hint="eastAsia"/>
              <w:lang w:eastAsia="zh-CN"/>
            </w:rPr>
            <w:instrText>CITATION Tho90 \l 2052</w:instrText>
          </w:r>
          <w:r>
            <w:rPr>
              <w:lang w:eastAsia="zh-CN"/>
            </w:rPr>
            <w:instrText xml:space="preserve"> </w:instrText>
          </w:r>
          <w:r>
            <w:rPr>
              <w:lang w:eastAsia="zh-CN"/>
            </w:rPr>
            <w:fldChar w:fldCharType="separate"/>
          </w:r>
          <w:r w:rsidR="002F23F3">
            <w:rPr>
              <w:rFonts w:hint="eastAsia"/>
              <w:noProof/>
              <w:lang w:eastAsia="zh-CN"/>
            </w:rPr>
            <w:t>(Thomas, 1990)</w:t>
          </w:r>
          <w:r>
            <w:rPr>
              <w:lang w:eastAsia="zh-CN"/>
            </w:rPr>
            <w:fldChar w:fldCharType="end"/>
          </w:r>
        </w:sdtContent>
      </w:sdt>
      <w:r>
        <w:rPr>
          <w:lang w:eastAsia="zh-CN"/>
        </w:rPr>
        <w:t xml:space="preserve"> as a rule of thumb. Scientists are not sure whether the consistency test is useful or whether the given CR criteria is valid. </w:t>
      </w:r>
    </w:p>
    <w:p w14:paraId="1AEE783D" w14:textId="6746A116" w:rsidR="00F85075" w:rsidRDefault="0037737C" w:rsidP="00D1159F">
      <w:pPr>
        <w:pStyle w:val="afa"/>
        <w:numPr>
          <w:ilvl w:val="5"/>
          <w:numId w:val="2"/>
        </w:numPr>
        <w:spacing w:line="480" w:lineRule="auto"/>
      </w:pPr>
      <w:r>
        <w:rPr>
          <w:rFonts w:hint="eastAsia"/>
          <w:lang w:eastAsia="zh-CN"/>
        </w:rPr>
        <w:t>S</w:t>
      </w:r>
      <w:r>
        <w:rPr>
          <w:lang w:eastAsia="zh-CN"/>
        </w:rPr>
        <w:t xml:space="preserve">tep 4 </w:t>
      </w:r>
      <w:r w:rsidR="006566A4">
        <w:rPr>
          <w:lang w:eastAsia="zh-CN"/>
        </w:rPr>
        <w:t xml:space="preserve">Rearrange of local weight and calculation of final weight, with </w:t>
      </w:r>
      <w:r w:rsidR="0006561D">
        <w:rPr>
          <w:lang w:eastAsia="zh-CN"/>
        </w:rPr>
        <w:t>normalization</w:t>
      </w:r>
      <w:r w:rsidR="006566A4">
        <w:rPr>
          <w:lang w:eastAsia="zh-CN"/>
        </w:rPr>
        <w:t xml:space="preserve">. </w:t>
      </w:r>
    </w:p>
    <w:p w14:paraId="49877F98" w14:textId="56AFA0AE" w:rsidR="00F85075" w:rsidRDefault="0037737C" w:rsidP="00D1159F">
      <w:pPr>
        <w:pStyle w:val="afa"/>
        <w:numPr>
          <w:ilvl w:val="6"/>
          <w:numId w:val="2"/>
        </w:numPr>
        <w:spacing w:line="480" w:lineRule="auto"/>
      </w:pPr>
      <w:r>
        <w:t>The final weights of the choice alternatives (</w:t>
      </w:r>
      <w:r w:rsidR="008A4E6E">
        <w:t>entries</w:t>
      </w:r>
      <w:r>
        <w:t xml:space="preserve"> at the lowest level) are determined by averaging the local weights of the elements at various levels as described in Step 3 once they have been obtained. The following hierarchical (arithmetic) aggregation rule, for instance, is used to determine the final weight of alternative L1.</w:t>
      </w:r>
    </w:p>
    <w:commentRangeStart w:id="56"/>
    <w:commentRangeStart w:id="57"/>
    <w:commentRangeStart w:id="58"/>
    <w:p w14:paraId="6E36D656" w14:textId="77777777" w:rsidR="00F85075" w:rsidRDefault="0037737C" w:rsidP="00D1159F">
      <w:pPr>
        <w:pStyle w:val="afa"/>
        <w:numPr>
          <w:ilvl w:val="6"/>
          <w:numId w:val="2"/>
        </w:numPr>
        <w:spacing w:line="480" w:lineRule="auto"/>
      </w:pPr>
      <w:r>
        <w:rPr>
          <w:position w:val="-47"/>
        </w:rPr>
        <w:object w:dxaOrig="7400" w:dyaOrig="1030" w14:anchorId="3752A036">
          <v:shape id="_x0000_i1041" type="#_x0000_t75" style="width:371.25pt;height:50.7pt" o:ole="">
            <v:imagedata r:id="rId42" o:title=""/>
          </v:shape>
          <o:OLEObject Type="Embed" ProgID="Equation.AxMath" ShapeID="_x0000_i1041" DrawAspect="Content" ObjectID="_1728645241" r:id="rId43"/>
        </w:object>
      </w:r>
      <w:commentRangeEnd w:id="56"/>
      <w:r>
        <w:rPr>
          <w:rStyle w:val="af8"/>
        </w:rPr>
        <w:commentReference w:id="56"/>
      </w:r>
      <w:commentRangeEnd w:id="57"/>
      <w:r w:rsidR="005B1BF9">
        <w:rPr>
          <w:rStyle w:val="af8"/>
        </w:rPr>
        <w:commentReference w:id="57"/>
      </w:r>
      <w:commentRangeEnd w:id="58"/>
      <w:r w:rsidR="00F6216F">
        <w:rPr>
          <w:rStyle w:val="af8"/>
        </w:rPr>
        <w:commentReference w:id="58"/>
      </w:r>
    </w:p>
    <w:p w14:paraId="2A15EF94" w14:textId="77777777" w:rsidR="00F85075" w:rsidRDefault="0037737C" w:rsidP="00D1159F">
      <w:pPr>
        <w:pStyle w:val="afa"/>
        <w:numPr>
          <w:ilvl w:val="6"/>
          <w:numId w:val="2"/>
        </w:numPr>
        <w:spacing w:line="480" w:lineRule="auto"/>
      </w:pPr>
      <w:r>
        <w:rPr>
          <w:rFonts w:hint="eastAsia"/>
          <w:lang w:eastAsia="zh-CN"/>
        </w:rPr>
        <w:t>S</w:t>
      </w:r>
      <w:r>
        <w:rPr>
          <w:lang w:eastAsia="zh-CN"/>
        </w:rPr>
        <w:t xml:space="preserve">ince the weight is normalized, the final weight could be computed from the general weight and the local weight, which represents the contribution and the local contribution to the higher </w:t>
      </w:r>
      <w:commentRangeStart w:id="59"/>
      <w:commentRangeStart w:id="60"/>
      <w:commentRangeStart w:id="61"/>
      <w:r>
        <w:rPr>
          <w:lang w:eastAsia="zh-CN"/>
        </w:rPr>
        <w:t>levels</w:t>
      </w:r>
      <w:commentRangeEnd w:id="59"/>
      <w:r>
        <w:rPr>
          <w:rStyle w:val="af8"/>
        </w:rPr>
        <w:commentReference w:id="59"/>
      </w:r>
      <w:commentRangeEnd w:id="60"/>
      <w:r w:rsidR="0016454A">
        <w:rPr>
          <w:rStyle w:val="af8"/>
        </w:rPr>
        <w:commentReference w:id="60"/>
      </w:r>
      <w:commentRangeEnd w:id="61"/>
      <w:r w:rsidR="00F6216F">
        <w:rPr>
          <w:rStyle w:val="af8"/>
        </w:rPr>
        <w:commentReference w:id="61"/>
      </w:r>
      <w:r>
        <w:rPr>
          <w:lang w:eastAsia="zh-CN"/>
        </w:rPr>
        <w:t xml:space="preserve">. </w:t>
      </w:r>
    </w:p>
    <w:p w14:paraId="32F01365" w14:textId="77777777" w:rsidR="00F85075" w:rsidRDefault="00F85075">
      <w:pPr>
        <w:spacing w:line="480" w:lineRule="auto"/>
        <w:rPr>
          <w:lang w:eastAsia="zh-CN"/>
        </w:rPr>
      </w:pPr>
    </w:p>
    <w:p w14:paraId="3F24CABB" w14:textId="77777777" w:rsidR="00F85075" w:rsidRDefault="0037737C">
      <w:pPr>
        <w:pStyle w:val="afa"/>
        <w:numPr>
          <w:ilvl w:val="0"/>
          <w:numId w:val="2"/>
        </w:numPr>
        <w:spacing w:line="480" w:lineRule="auto"/>
      </w:pPr>
      <w:r>
        <w:rPr>
          <w:rFonts w:hint="eastAsia"/>
          <w:lang w:eastAsia="zh-CN"/>
        </w:rPr>
        <w:t>L</w:t>
      </w:r>
      <w:r>
        <w:rPr>
          <w:lang w:eastAsia="zh-CN"/>
        </w:rPr>
        <w:t>imitations</w:t>
      </w:r>
    </w:p>
    <w:p w14:paraId="018234E4" w14:textId="77777777" w:rsidR="00F85075" w:rsidRDefault="0037737C">
      <w:pPr>
        <w:pStyle w:val="afa"/>
        <w:numPr>
          <w:ilvl w:val="1"/>
          <w:numId w:val="2"/>
        </w:numPr>
        <w:spacing w:line="480" w:lineRule="auto"/>
      </w:pPr>
      <w:r>
        <w:rPr>
          <w:rFonts w:hint="eastAsia"/>
          <w:lang w:eastAsia="zh-CN"/>
        </w:rPr>
        <w:t>G</w:t>
      </w:r>
      <w:r>
        <w:rPr>
          <w:lang w:eastAsia="zh-CN"/>
        </w:rPr>
        <w:t>rounded theory</w:t>
      </w:r>
    </w:p>
    <w:p w14:paraId="7B33B0D8" w14:textId="62346E7C" w:rsidR="00F85075" w:rsidRDefault="00327598">
      <w:pPr>
        <w:pStyle w:val="afa"/>
        <w:numPr>
          <w:ilvl w:val="2"/>
          <w:numId w:val="2"/>
        </w:numPr>
        <w:spacing w:line="480" w:lineRule="auto"/>
      </w:pPr>
      <w:r>
        <w:t xml:space="preserve">With grounded </w:t>
      </w:r>
      <w:r w:rsidR="005A4149">
        <w:t>theory</w:t>
      </w:r>
      <w:r>
        <w:t>, consensus might not always be able to achieved. As there is always conflicting interpretation and understanding between scholars, and none of them can persuade other</w:t>
      </w:r>
      <w:r w:rsidR="005A4149">
        <w:t>s</w:t>
      </w:r>
      <w:r>
        <w:t xml:space="preserve">. </w:t>
      </w:r>
    </w:p>
    <w:p w14:paraId="68075D34" w14:textId="6BB09EB1" w:rsidR="00F85075" w:rsidRDefault="007733DC">
      <w:pPr>
        <w:pStyle w:val="afa"/>
        <w:numPr>
          <w:ilvl w:val="2"/>
          <w:numId w:val="2"/>
        </w:numPr>
        <w:spacing w:line="480" w:lineRule="auto"/>
      </w:pPr>
      <w:r>
        <w:t xml:space="preserve">Grounded theory </w:t>
      </w:r>
      <w:r w:rsidR="00F508BB">
        <w:t xml:space="preserve">is so theorical that one argues whether it has some real applications. </w:t>
      </w:r>
      <w:r w:rsidR="00E8728D">
        <w:t xml:space="preserve">And grounded theory </w:t>
      </w:r>
      <w:proofErr w:type="spellStart"/>
      <w:r w:rsidR="00E8728D">
        <w:t>can not</w:t>
      </w:r>
      <w:proofErr w:type="spellEnd"/>
      <w:r w:rsidR="00E8728D">
        <w:t xml:space="preserve"> tell a hypothesis is true or false. </w:t>
      </w:r>
    </w:p>
    <w:p w14:paraId="6C5A7F16" w14:textId="66F7EAE8" w:rsidR="00E8728D" w:rsidRDefault="00E8728D">
      <w:pPr>
        <w:pStyle w:val="afa"/>
        <w:numPr>
          <w:ilvl w:val="2"/>
          <w:numId w:val="2"/>
        </w:numPr>
        <w:spacing w:line="480" w:lineRule="auto"/>
      </w:pPr>
      <w:r>
        <w:lastRenderedPageBreak/>
        <w:t xml:space="preserve">Grounded theory along does not raise any new idea and solution. It has to be combined with other tools and methods to be practical in engineering or real questions. </w:t>
      </w:r>
    </w:p>
    <w:p w14:paraId="681DC984" w14:textId="77777777" w:rsidR="00F85075" w:rsidRDefault="0037737C">
      <w:pPr>
        <w:pStyle w:val="afa"/>
        <w:numPr>
          <w:ilvl w:val="1"/>
          <w:numId w:val="2"/>
        </w:numPr>
        <w:spacing w:line="480" w:lineRule="auto"/>
      </w:pPr>
      <w:r>
        <w:rPr>
          <w:rFonts w:hint="eastAsia"/>
          <w:lang w:eastAsia="zh-CN"/>
        </w:rPr>
        <w:t>A</w:t>
      </w:r>
      <w:r>
        <w:rPr>
          <w:lang w:eastAsia="zh-CN"/>
        </w:rPr>
        <w:t>HP</w:t>
      </w:r>
    </w:p>
    <w:p w14:paraId="59C8C3F0" w14:textId="77777777" w:rsidR="00F85075" w:rsidRDefault="0037737C">
      <w:pPr>
        <w:pStyle w:val="afa"/>
        <w:numPr>
          <w:ilvl w:val="2"/>
          <w:numId w:val="2"/>
        </w:numPr>
        <w:spacing w:line="480" w:lineRule="auto"/>
      </w:pPr>
      <w:r>
        <w:rPr>
          <w:rFonts w:hint="eastAsia"/>
          <w:lang w:eastAsia="zh-CN"/>
        </w:rPr>
        <w:t>W</w:t>
      </w:r>
      <w:r>
        <w:rPr>
          <w:lang w:eastAsia="zh-CN"/>
        </w:rPr>
        <w:t xml:space="preserve">here the number of the elements in AHP is large, the workload might be soaring, since to get the n rank, people have to compare </w:t>
      </w:r>
      <w:r>
        <w:rPr>
          <w:position w:val="-26"/>
          <w:lang w:eastAsia="zh-CN"/>
        </w:rPr>
        <w:object w:dxaOrig="1030" w:dyaOrig="720" w14:anchorId="42FBFD6A">
          <v:shape id="_x0000_i1042" type="#_x0000_t75" style="width:50.7pt;height:36.3pt" o:ole="">
            <v:imagedata r:id="rId44" o:title=""/>
          </v:shape>
          <o:OLEObject Type="Embed" ProgID="Equation.AxMath" ShapeID="_x0000_i1042" DrawAspect="Content" ObjectID="_1728645242" r:id="rId45"/>
        </w:object>
      </w:r>
      <w:r>
        <w:rPr>
          <w:lang w:eastAsia="zh-CN"/>
        </w:rPr>
        <w:t xml:space="preserve"> times</w:t>
      </w:r>
    </w:p>
    <w:p w14:paraId="1D7C9FD1" w14:textId="77777777" w:rsidR="00F85075" w:rsidRDefault="0037737C">
      <w:pPr>
        <w:pStyle w:val="afa"/>
        <w:numPr>
          <w:ilvl w:val="2"/>
          <w:numId w:val="2"/>
        </w:numPr>
        <w:spacing w:line="480" w:lineRule="auto"/>
      </w:pPr>
      <w:r>
        <w:rPr>
          <w:rFonts w:hint="eastAsia"/>
          <w:lang w:eastAsia="zh-CN"/>
        </w:rPr>
        <w:t>A</w:t>
      </w:r>
      <w:r>
        <w:rPr>
          <w:lang w:eastAsia="zh-CN"/>
        </w:rPr>
        <w:t xml:space="preserve">ll the weight must be a positive value, while in some engineering practices, there are indeed some behaviors that would harm the final goal </w:t>
      </w:r>
    </w:p>
    <w:p w14:paraId="510BC507" w14:textId="77777777" w:rsidR="00F85075" w:rsidRDefault="0037737C">
      <w:pPr>
        <w:pStyle w:val="afa"/>
        <w:numPr>
          <w:ilvl w:val="2"/>
          <w:numId w:val="2"/>
        </w:numPr>
        <w:spacing w:line="480" w:lineRule="auto"/>
      </w:pPr>
      <w:r>
        <w:rPr>
          <w:rFonts w:hint="eastAsia"/>
          <w:lang w:eastAsia="zh-CN"/>
        </w:rPr>
        <w:t>L</w:t>
      </w:r>
      <w:r>
        <w:rPr>
          <w:lang w:eastAsia="zh-CN"/>
        </w:rPr>
        <w:t xml:space="preserve">ack of application and theory on the circumstances where there are quantitative and qualitative factors at the same time. </w:t>
      </w:r>
    </w:p>
    <w:p w14:paraId="4B928EE9" w14:textId="77777777" w:rsidR="00F85075" w:rsidRDefault="0037737C">
      <w:pPr>
        <w:pStyle w:val="afa"/>
        <w:numPr>
          <w:ilvl w:val="2"/>
          <w:numId w:val="2"/>
        </w:numPr>
        <w:spacing w:line="480" w:lineRule="auto"/>
      </w:pPr>
      <w:r>
        <w:rPr>
          <w:rFonts w:hint="eastAsia"/>
          <w:lang w:eastAsia="zh-CN"/>
        </w:rPr>
        <w:t>A</w:t>
      </w:r>
      <w:r>
        <w:rPr>
          <w:lang w:eastAsia="zh-CN"/>
        </w:rPr>
        <w:t>HP can only select the “best” approval from the given approvals, it cannot produce any new ideas</w:t>
      </w:r>
    </w:p>
    <w:p w14:paraId="508153AA" w14:textId="77777777" w:rsidR="00F85075" w:rsidRDefault="0037737C">
      <w:pPr>
        <w:pStyle w:val="afa"/>
        <w:numPr>
          <w:ilvl w:val="2"/>
          <w:numId w:val="2"/>
        </w:numPr>
        <w:spacing w:line="480" w:lineRule="auto"/>
      </w:pPr>
      <w:r>
        <w:rPr>
          <w:rFonts w:hint="eastAsia"/>
          <w:lang w:eastAsia="zh-CN"/>
        </w:rPr>
        <w:t>A</w:t>
      </w:r>
      <w:r>
        <w:rPr>
          <w:lang w:eastAsia="zh-CN"/>
        </w:rPr>
        <w:t xml:space="preserve">HP did not take the relationships for elements at different levels. </w:t>
      </w:r>
    </w:p>
    <w:p w14:paraId="0C73847E" w14:textId="77777777" w:rsidR="00F85075" w:rsidRDefault="0037737C">
      <w:pPr>
        <w:pStyle w:val="1"/>
      </w:pPr>
      <w:r>
        <w:t>Results</w:t>
      </w:r>
    </w:p>
    <w:p w14:paraId="46AE802F" w14:textId="77777777" w:rsidR="00F85075" w:rsidRDefault="0037737C">
      <w:pPr>
        <w:pStyle w:val="a0"/>
        <w:tabs>
          <w:tab w:val="clear" w:pos="8640"/>
        </w:tabs>
      </w:pPr>
      <w:r>
        <w:t xml:space="preserve">Text </w:t>
      </w:r>
    </w:p>
    <w:p w14:paraId="2F785D92" w14:textId="77777777" w:rsidR="00F85075" w:rsidRDefault="0037737C">
      <w:pPr>
        <w:pStyle w:val="1"/>
      </w:pPr>
      <w:r>
        <w:t>Discussion</w:t>
      </w:r>
    </w:p>
    <w:p w14:paraId="37AA835B" w14:textId="77777777" w:rsidR="00F85075" w:rsidRDefault="0037737C">
      <w:pPr>
        <w:pStyle w:val="a0"/>
        <w:tabs>
          <w:tab w:val="clear" w:pos="8640"/>
        </w:tabs>
      </w:pPr>
      <w:r>
        <w:t>Text</w:t>
      </w:r>
    </w:p>
    <w:p w14:paraId="16CF0427" w14:textId="77777777" w:rsidR="00D1159F" w:rsidRDefault="0037737C" w:rsidP="00F04AB5">
      <w:pPr>
        <w:pStyle w:val="1"/>
        <w:rPr>
          <w:b w:val="0"/>
        </w:rPr>
      </w:pPr>
      <w:r>
        <w:rPr>
          <w:b w:val="0"/>
        </w:rPr>
        <w:br w:type="page"/>
      </w:r>
    </w:p>
    <w:sdt>
      <w:sdtPr>
        <w:rPr>
          <w:b w:val="0"/>
          <w:szCs w:val="24"/>
        </w:rPr>
        <w:id w:val="-1432511967"/>
        <w:docPartObj>
          <w:docPartGallery w:val="Bibliographies"/>
          <w:docPartUnique/>
        </w:docPartObj>
      </w:sdtPr>
      <w:sdtContent>
        <w:commentRangeStart w:id="62" w:displacedByCustomXml="prev"/>
        <w:p w14:paraId="0E3EB027" w14:textId="65A21A12" w:rsidR="00F04AB5" w:rsidRPr="00111DE6" w:rsidRDefault="00F04AB5" w:rsidP="00F04AB5">
          <w:pPr>
            <w:pStyle w:val="1"/>
            <w:rPr>
              <w:b w:val="0"/>
            </w:rPr>
          </w:pPr>
          <w:r w:rsidRPr="00111DE6">
            <w:rPr>
              <w:b w:val="0"/>
            </w:rPr>
            <w:t>References</w:t>
          </w:r>
          <w:commentRangeEnd w:id="62"/>
          <w:r w:rsidR="00F6216F">
            <w:rPr>
              <w:rStyle w:val="af8"/>
              <w:b w:val="0"/>
            </w:rPr>
            <w:commentReference w:id="62"/>
          </w:r>
        </w:p>
        <w:sdt>
          <w:sdtPr>
            <w:id w:val="-573587230"/>
            <w:bibliography/>
          </w:sdtPr>
          <w:sdtContent>
            <w:p w14:paraId="0F69EF29" w14:textId="77777777" w:rsidR="002F23F3" w:rsidRDefault="00F04AB5" w:rsidP="002F23F3">
              <w:pPr>
                <w:pStyle w:val="afc"/>
                <w:ind w:left="720" w:hanging="720"/>
                <w:rPr>
                  <w:noProof/>
                </w:rPr>
              </w:pPr>
              <w:r>
                <w:fldChar w:fldCharType="begin"/>
              </w:r>
              <w:r>
                <w:instrText xml:space="preserve"> BIBLIOGRAPHY </w:instrText>
              </w:r>
              <w:r>
                <w:fldChar w:fldCharType="separate"/>
              </w:r>
              <w:r w:rsidR="002F23F3">
                <w:rPr>
                  <w:noProof/>
                </w:rPr>
                <w:t xml:space="preserve">Ager, A. A., Palaiologou, P., &amp; Evers, C. R. (2019, 10). Wildfire exposure to the wildland urban interface in the western US. </w:t>
              </w:r>
              <w:r w:rsidR="002F23F3">
                <w:rPr>
                  <w:i/>
                  <w:iCs/>
                  <w:noProof/>
                </w:rPr>
                <w:t>Applied Geography</w:t>
              </w:r>
              <w:r w:rsidR="002F23F3">
                <w:rPr>
                  <w:noProof/>
                </w:rPr>
                <w:t>.</w:t>
              </w:r>
            </w:p>
            <w:p w14:paraId="6E08A24D" w14:textId="77777777" w:rsidR="002F23F3" w:rsidRDefault="002F23F3" w:rsidP="002F23F3">
              <w:pPr>
                <w:pStyle w:val="afc"/>
                <w:ind w:left="720" w:hanging="720"/>
                <w:rPr>
                  <w:noProof/>
                </w:rPr>
              </w:pPr>
              <w:r>
                <w:rPr>
                  <w:noProof/>
                </w:rPr>
                <w:t xml:space="preserve">Chen, Y.-Y., Chuang, Y.-J., Lin, C.-Y., &amp; Chien, S.-W. (2011). The adoption of fire safety management for upgrading the fire safety level of existing hotel buildings. </w:t>
              </w:r>
              <w:r>
                <w:rPr>
                  <w:i/>
                  <w:iCs/>
                  <w:noProof/>
                </w:rPr>
                <w:t>Building and Environment</w:t>
              </w:r>
              <w:r>
                <w:rPr>
                  <w:noProof/>
                </w:rPr>
                <w:t>.</w:t>
              </w:r>
            </w:p>
            <w:p w14:paraId="5C475CD5" w14:textId="77777777" w:rsidR="002F23F3" w:rsidRDefault="002F23F3" w:rsidP="002F23F3">
              <w:pPr>
                <w:pStyle w:val="afc"/>
                <w:ind w:left="720" w:hanging="720"/>
                <w:rPr>
                  <w:noProof/>
                </w:rPr>
              </w:pPr>
              <w:r>
                <w:rPr>
                  <w:noProof/>
                </w:rPr>
                <w:t xml:space="preserve">FEMA. (2020). </w:t>
              </w:r>
              <w:r>
                <w:rPr>
                  <w:i/>
                  <w:iCs/>
                  <w:noProof/>
                </w:rPr>
                <w:t>Creating a community wildfire protection plan.</w:t>
              </w:r>
              <w:r>
                <w:rPr>
                  <w:noProof/>
                </w:rPr>
                <w:t xml:space="preserve"> </w:t>
              </w:r>
            </w:p>
            <w:p w14:paraId="38C130C5" w14:textId="77777777" w:rsidR="002F23F3" w:rsidRDefault="002F23F3" w:rsidP="002F23F3">
              <w:pPr>
                <w:pStyle w:val="afc"/>
                <w:ind w:left="720" w:hanging="720"/>
                <w:rPr>
                  <w:noProof/>
                </w:rPr>
              </w:pPr>
              <w:r>
                <w:rPr>
                  <w:noProof/>
                </w:rPr>
                <w:t xml:space="preserve">Jaafar, M., Salim, N. A., Salleh, N. M., Sulieman, M. Z., Ulang, N. M., &amp; Ebekozien, A. (2021). Developing a framework for fire safety management plan: the case of Malaysia's public hospital buildings. </w:t>
              </w:r>
              <w:r>
                <w:rPr>
                  <w:i/>
                  <w:iCs/>
                  <w:noProof/>
                </w:rPr>
                <w:t>International Journal of Building Pathology and Adaptation</w:t>
              </w:r>
              <w:r>
                <w:rPr>
                  <w:noProof/>
                </w:rPr>
                <w:t>.</w:t>
              </w:r>
            </w:p>
            <w:p w14:paraId="6678C3CA" w14:textId="77777777" w:rsidR="002F23F3" w:rsidRDefault="002F23F3" w:rsidP="002F23F3">
              <w:pPr>
                <w:pStyle w:val="afc"/>
                <w:ind w:left="720" w:hanging="720"/>
                <w:rPr>
                  <w:noProof/>
                </w:rPr>
              </w:pPr>
              <w:r>
                <w:rPr>
                  <w:noProof/>
                </w:rPr>
                <w:t xml:space="preserve">Kuligowski, E. (2020, 10). Evacuation decision-making and behavior in wildfires: Past research, current challenges and a future research agenda. </w:t>
              </w:r>
              <w:r>
                <w:rPr>
                  <w:i/>
                  <w:iCs/>
                  <w:noProof/>
                </w:rPr>
                <w:t>Fire Safety Journal</w:t>
              </w:r>
              <w:r>
                <w:rPr>
                  <w:noProof/>
                </w:rPr>
                <w:t>.</w:t>
              </w:r>
            </w:p>
            <w:p w14:paraId="41FC0E80" w14:textId="77777777" w:rsidR="002F23F3" w:rsidRDefault="002F23F3" w:rsidP="002F23F3">
              <w:pPr>
                <w:pStyle w:val="afc"/>
                <w:ind w:left="720" w:hanging="720"/>
                <w:rPr>
                  <w:noProof/>
                </w:rPr>
              </w:pPr>
              <w:r>
                <w:rPr>
                  <w:noProof/>
                </w:rPr>
                <w:t xml:space="preserve">Manzello , S., &amp; et al. (2018, 7). FORUM position paper: The growing global wildland urban interface (WUI) fire Dilemma: Priority needs for research. </w:t>
              </w:r>
              <w:r>
                <w:rPr>
                  <w:i/>
                  <w:iCs/>
                  <w:noProof/>
                </w:rPr>
                <w:t>Fire Safety Journal</w:t>
              </w:r>
              <w:r>
                <w:rPr>
                  <w:noProof/>
                </w:rPr>
                <w:t>.</w:t>
              </w:r>
            </w:p>
            <w:p w14:paraId="7DC51079" w14:textId="77777777" w:rsidR="002F23F3" w:rsidRDefault="002F23F3" w:rsidP="002F23F3">
              <w:pPr>
                <w:pStyle w:val="afc"/>
                <w:ind w:left="720" w:hanging="720"/>
                <w:rPr>
                  <w:noProof/>
                </w:rPr>
              </w:pPr>
              <w:r>
                <w:rPr>
                  <w:noProof/>
                </w:rPr>
                <w:t xml:space="preserve">Öksüz, N., &amp; Tanyer, A. M. (2022). Fuzzy-based escape route fire-vulnerability assessment model for indoor built environment. </w:t>
              </w:r>
              <w:r>
                <w:rPr>
                  <w:i/>
                  <w:iCs/>
                  <w:noProof/>
                </w:rPr>
                <w:t>Indoor and Built Environment</w:t>
              </w:r>
              <w:r>
                <w:rPr>
                  <w:noProof/>
                </w:rPr>
                <w:t>.</w:t>
              </w:r>
            </w:p>
            <w:p w14:paraId="0C15F935" w14:textId="77777777" w:rsidR="002F23F3" w:rsidRDefault="002F23F3" w:rsidP="002F23F3">
              <w:pPr>
                <w:pStyle w:val="afc"/>
                <w:ind w:left="720" w:hanging="720"/>
                <w:rPr>
                  <w:noProof/>
                </w:rPr>
              </w:pPr>
              <w:r>
                <w:rPr>
                  <w:noProof/>
                </w:rPr>
                <w:t xml:space="preserve">Park, H., Meacham, B. J., &amp; Dembsey, N. A. (2013). Conceptual Model Development for Holistic Building Fire Safety Performance Analysis. </w:t>
              </w:r>
              <w:r>
                <w:rPr>
                  <w:i/>
                  <w:iCs/>
                  <w:noProof/>
                </w:rPr>
                <w:t>Fire Technology</w:t>
              </w:r>
              <w:r>
                <w:rPr>
                  <w:noProof/>
                </w:rPr>
                <w:t>.</w:t>
              </w:r>
            </w:p>
            <w:p w14:paraId="4206147C" w14:textId="77777777" w:rsidR="002F23F3" w:rsidRDefault="002F23F3" w:rsidP="002F23F3">
              <w:pPr>
                <w:pStyle w:val="afc"/>
                <w:ind w:left="720" w:hanging="720"/>
                <w:rPr>
                  <w:noProof/>
                </w:rPr>
              </w:pPr>
              <w:r>
                <w:rPr>
                  <w:noProof/>
                </w:rPr>
                <w:t xml:space="preserve">Park, H., Meacham, B. J., &amp; Dembsey, N. A. (2015). Conceptual Model Development for Holistic Building Fire Safety Performance Analysis. </w:t>
              </w:r>
              <w:r>
                <w:rPr>
                  <w:i/>
                  <w:iCs/>
                  <w:noProof/>
                </w:rPr>
                <w:t>Fire Technology</w:t>
              </w:r>
              <w:r>
                <w:rPr>
                  <w:noProof/>
                </w:rPr>
                <w:t>.</w:t>
              </w:r>
            </w:p>
            <w:p w14:paraId="7E4CB5A8" w14:textId="77777777" w:rsidR="002F23F3" w:rsidRDefault="002F23F3" w:rsidP="002F23F3">
              <w:pPr>
                <w:pStyle w:val="afc"/>
                <w:ind w:left="720" w:hanging="720"/>
                <w:rPr>
                  <w:noProof/>
                </w:rPr>
              </w:pPr>
              <w:r>
                <w:rPr>
                  <w:noProof/>
                </w:rPr>
                <w:t xml:space="preserve">Samuel, M., &amp; et al. (2018, 7). FORUM position paper: The growing global wildland urban interface (WUI) fire Dilemma: Priority needs for research. </w:t>
              </w:r>
              <w:r>
                <w:rPr>
                  <w:i/>
                  <w:iCs/>
                  <w:noProof/>
                </w:rPr>
                <w:t>Fire Safety Journal</w:t>
              </w:r>
              <w:r>
                <w:rPr>
                  <w:noProof/>
                </w:rPr>
                <w:t>.</w:t>
              </w:r>
            </w:p>
            <w:p w14:paraId="5FE1DB5A" w14:textId="77777777" w:rsidR="002F23F3" w:rsidRDefault="002F23F3" w:rsidP="002F23F3">
              <w:pPr>
                <w:pStyle w:val="afc"/>
                <w:ind w:left="720" w:hanging="720"/>
                <w:rPr>
                  <w:noProof/>
                </w:rPr>
              </w:pPr>
              <w:r>
                <w:rPr>
                  <w:noProof/>
                </w:rPr>
                <w:t xml:space="preserve">Shields, J., &amp; Silcock, G. (1986, June 24). An Application of the Hierarchical Approach to Fire Safety. </w:t>
              </w:r>
              <w:r>
                <w:rPr>
                  <w:i/>
                  <w:iCs/>
                  <w:noProof/>
                </w:rPr>
                <w:t>Fire Safety Journal</w:t>
              </w:r>
              <w:r>
                <w:rPr>
                  <w:noProof/>
                </w:rPr>
                <w:t>.</w:t>
              </w:r>
            </w:p>
            <w:p w14:paraId="76A8E621" w14:textId="77777777" w:rsidR="002F23F3" w:rsidRDefault="002F23F3" w:rsidP="002F23F3">
              <w:pPr>
                <w:pStyle w:val="afc"/>
                <w:ind w:left="720" w:hanging="720"/>
                <w:rPr>
                  <w:noProof/>
                </w:rPr>
              </w:pPr>
              <w:r>
                <w:rPr>
                  <w:noProof/>
                </w:rPr>
                <w:t xml:space="preserve">Subramanian, N., &amp; Ramanathan, R. (2012). A review of applications of Analytic Hierarchy Process in operations management. </w:t>
              </w:r>
              <w:r>
                <w:rPr>
                  <w:i/>
                  <w:iCs/>
                  <w:noProof/>
                </w:rPr>
                <w:t>International Journal of Production Economics</w:t>
              </w:r>
              <w:r>
                <w:rPr>
                  <w:noProof/>
                </w:rPr>
                <w:t>.</w:t>
              </w:r>
            </w:p>
            <w:p w14:paraId="48918968" w14:textId="77777777" w:rsidR="002F23F3" w:rsidRDefault="002F23F3" w:rsidP="002F23F3">
              <w:pPr>
                <w:pStyle w:val="afc"/>
                <w:ind w:left="720" w:hanging="720"/>
                <w:rPr>
                  <w:noProof/>
                </w:rPr>
              </w:pPr>
              <w:r>
                <w:rPr>
                  <w:noProof/>
                </w:rPr>
                <w:t xml:space="preserve">Thomas, S. L. (1990). How to make a decision: The Analytic Hierarchy Process. </w:t>
              </w:r>
              <w:r>
                <w:rPr>
                  <w:i/>
                  <w:iCs/>
                  <w:noProof/>
                </w:rPr>
                <w:t>European Journal of Operational Research</w:t>
              </w:r>
              <w:r>
                <w:rPr>
                  <w:noProof/>
                </w:rPr>
                <w:t>.</w:t>
              </w:r>
            </w:p>
            <w:p w14:paraId="125139B8" w14:textId="77777777" w:rsidR="002F23F3" w:rsidRDefault="002F23F3" w:rsidP="002F23F3">
              <w:pPr>
                <w:pStyle w:val="afc"/>
                <w:ind w:left="720" w:hanging="720"/>
                <w:rPr>
                  <w:noProof/>
                </w:rPr>
              </w:pPr>
              <w:r>
                <w:rPr>
                  <w:noProof/>
                </w:rPr>
                <w:t xml:space="preserve">Tie, Y., Melanie, B., &amp; Karen , F. (2019, 7). Grounded theory research: A design framework for novice researchers. </w:t>
              </w:r>
              <w:r>
                <w:rPr>
                  <w:i/>
                  <w:iCs/>
                  <w:noProof/>
                </w:rPr>
                <w:t>SAGE Open Medicine</w:t>
              </w:r>
              <w:r>
                <w:rPr>
                  <w:noProof/>
                </w:rPr>
                <w:t>.</w:t>
              </w:r>
            </w:p>
            <w:p w14:paraId="512000A4" w14:textId="77777777" w:rsidR="002F23F3" w:rsidRDefault="002F23F3" w:rsidP="002F23F3">
              <w:pPr>
                <w:pStyle w:val="afc"/>
                <w:ind w:left="720" w:hanging="720"/>
                <w:rPr>
                  <w:noProof/>
                </w:rPr>
              </w:pPr>
              <w:r>
                <w:rPr>
                  <w:noProof/>
                </w:rPr>
                <w:t xml:space="preserve">Waatts, J. (1992). Fire Risk Rating Schedules. In </w:t>
              </w:r>
              <w:r>
                <w:rPr>
                  <w:i/>
                  <w:iCs/>
                  <w:noProof/>
                </w:rPr>
                <w:t>Fire Hazard and Fire Risk Assessment.</w:t>
              </w:r>
              <w:r>
                <w:rPr>
                  <w:noProof/>
                </w:rPr>
                <w:t xml:space="preserve"> </w:t>
              </w:r>
            </w:p>
            <w:p w14:paraId="53C56147" w14:textId="77777777" w:rsidR="002F23F3" w:rsidRDefault="002F23F3" w:rsidP="002F23F3">
              <w:pPr>
                <w:pStyle w:val="afc"/>
                <w:ind w:left="720" w:hanging="720"/>
                <w:rPr>
                  <w:noProof/>
                </w:rPr>
              </w:pPr>
              <w:r>
                <w:rPr>
                  <w:noProof/>
                </w:rPr>
                <w:t xml:space="preserve">Zong, X., &amp; Tian, X. (2022, 8). Bibliometric analysis of fires on wildland-urban interfaces. </w:t>
              </w:r>
              <w:r>
                <w:rPr>
                  <w:i/>
                  <w:iCs/>
                  <w:noProof/>
                </w:rPr>
                <w:t>Natural Hazards Research</w:t>
              </w:r>
              <w:r>
                <w:rPr>
                  <w:noProof/>
                </w:rPr>
                <w:t>.</w:t>
              </w:r>
            </w:p>
            <w:p w14:paraId="55E9B704" w14:textId="77777777" w:rsidR="00F04AB5" w:rsidRDefault="00F04AB5" w:rsidP="002F23F3">
              <w:pPr>
                <w:spacing w:line="480" w:lineRule="auto"/>
              </w:pPr>
              <w:r>
                <w:rPr>
                  <w:b/>
                  <w:bCs/>
                  <w:noProof/>
                </w:rPr>
                <w:fldChar w:fldCharType="end"/>
              </w:r>
            </w:p>
          </w:sdtContent>
        </w:sdt>
      </w:sdtContent>
    </w:sdt>
    <w:p w14:paraId="287815CA" w14:textId="77777777" w:rsidR="00F04AB5" w:rsidRDefault="00F04AB5">
      <w:pPr>
        <w:spacing w:line="480" w:lineRule="auto"/>
        <w:rPr>
          <w:b/>
          <w:bCs/>
          <w:sz w:val="48"/>
          <w:szCs w:val="48"/>
          <w:lang w:eastAsia="zh-CN"/>
        </w:rPr>
      </w:pPr>
    </w:p>
    <w:p w14:paraId="25CA3AE4" w14:textId="77777777" w:rsidR="00F85075" w:rsidRDefault="0037737C">
      <w:pPr>
        <w:pStyle w:val="1"/>
        <w:jc w:val="left"/>
        <w:rPr>
          <w:b w:val="0"/>
        </w:rPr>
      </w:pPr>
      <w:r>
        <w:br w:type="page"/>
      </w:r>
      <w:r>
        <w:rPr>
          <w:rStyle w:val="af3"/>
          <w:b w:val="0"/>
        </w:rPr>
        <w:lastRenderedPageBreak/>
        <w:t xml:space="preserve">Table 1 – </w:t>
      </w:r>
      <w:r>
        <w:rPr>
          <w:b w:val="0"/>
        </w:rPr>
        <w:t>Title</w:t>
      </w:r>
    </w:p>
    <w:p w14:paraId="5A41FBD7" w14:textId="77777777" w:rsidR="00F85075" w:rsidRDefault="00F85075">
      <w:pPr>
        <w:pStyle w:val="a0"/>
        <w:tabs>
          <w:tab w:val="clear" w:pos="8640"/>
        </w:tabs>
        <w:ind w:firstLine="0"/>
      </w:pPr>
    </w:p>
    <w:p w14:paraId="51661C59" w14:textId="77777777" w:rsidR="00F85075" w:rsidRDefault="0037737C">
      <w:pPr>
        <w:pStyle w:val="a0"/>
        <w:tabs>
          <w:tab w:val="clear" w:pos="8640"/>
        </w:tabs>
        <w:ind w:firstLine="0"/>
        <w:sectPr w:rsidR="00F85075">
          <w:headerReference w:type="default" r:id="rId46"/>
          <w:pgSz w:w="12240" w:h="15840"/>
          <w:pgMar w:top="1440" w:right="1440" w:bottom="1440" w:left="1440" w:header="720" w:footer="720" w:gutter="0"/>
          <w:pgNumType w:start="2"/>
          <w:cols w:space="360"/>
        </w:sectPr>
      </w:pPr>
      <w:r>
        <w:br w:type="page"/>
      </w:r>
    </w:p>
    <w:p w14:paraId="555A6F34" w14:textId="77777777" w:rsidR="00F85075" w:rsidRDefault="00F85075">
      <w:pPr>
        <w:rPr>
          <w:rStyle w:val="FigureCaptionLabelChar"/>
          <w:rFonts w:ascii="Times New Roman" w:hAnsi="Times New Roman"/>
          <w:b/>
        </w:rPr>
      </w:pPr>
    </w:p>
    <w:p w14:paraId="0968F4D0" w14:textId="28915239" w:rsidR="00F85075" w:rsidRDefault="0037737C">
      <w:pPr>
        <w:pStyle w:val="1"/>
        <w:jc w:val="left"/>
        <w:rPr>
          <w:b w:val="0"/>
        </w:rPr>
      </w:pPr>
      <w:bookmarkStart w:id="63" w:name="_Figure_1.Draft_of"/>
      <w:bookmarkEnd w:id="63"/>
      <w:r>
        <w:rPr>
          <w:rStyle w:val="FigureCaptionLabelChar"/>
          <w:rFonts w:ascii="Times New Roman" w:hAnsi="Times New Roman"/>
          <w:b w:val="0"/>
        </w:rPr>
        <w:t>Figure 1.</w:t>
      </w:r>
      <w:r w:rsidR="00CC141B">
        <w:rPr>
          <w:rStyle w:val="FigureCaptionLabelChar"/>
          <w:rFonts w:ascii="Times New Roman" w:hAnsi="Times New Roman"/>
          <w:b w:val="0"/>
        </w:rPr>
        <w:t>Draft of the ICIM model</w:t>
      </w:r>
    </w:p>
    <w:p w14:paraId="1A8477A7" w14:textId="64B3346A" w:rsidR="00F85075" w:rsidRDefault="00CC141B">
      <w:pPr>
        <w:pStyle w:val="a0"/>
      </w:pPr>
      <w:r w:rsidRPr="00CC141B">
        <w:rPr>
          <w:noProof/>
        </w:rPr>
        <w:drawing>
          <wp:inline distT="0" distB="0" distL="0" distR="0" wp14:anchorId="49EEADFC" wp14:editId="006D9349">
            <wp:extent cx="6906638" cy="5370172"/>
            <wp:effectExtent l="0" t="0" r="8890" b="254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47"/>
                    <a:stretch>
                      <a:fillRect/>
                    </a:stretch>
                  </pic:blipFill>
                  <pic:spPr>
                    <a:xfrm>
                      <a:off x="0" y="0"/>
                      <a:ext cx="6912322" cy="5374592"/>
                    </a:xfrm>
                    <a:prstGeom prst="rect">
                      <a:avLst/>
                    </a:prstGeom>
                  </pic:spPr>
                </pic:pic>
              </a:graphicData>
            </a:graphic>
          </wp:inline>
        </w:drawing>
      </w:r>
    </w:p>
    <w:p w14:paraId="66EEFBF6" w14:textId="77777777" w:rsidR="00F85075" w:rsidRDefault="00F85075">
      <w:pPr>
        <w:rPr>
          <w:b/>
        </w:rPr>
      </w:pPr>
    </w:p>
    <w:sectPr w:rsidR="00F85075">
      <w:pgSz w:w="15840" w:h="12240" w:orient="landscape"/>
      <w:pgMar w:top="1440" w:right="1440" w:bottom="1440" w:left="1440" w:header="720" w:footer="720" w:gutter="0"/>
      <w:pgNumType w:start="2"/>
      <w:cols w:space="36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gnew, Rob" w:date="2022-10-21T06:39:00Z" w:initials="AR">
    <w:p w14:paraId="030BA263" w14:textId="0CAE89AA" w:rsidR="007F4F44" w:rsidRDefault="007F4F44">
      <w:pPr>
        <w:pStyle w:val="a6"/>
      </w:pPr>
      <w:r>
        <w:rPr>
          <w:rStyle w:val="af8"/>
        </w:rPr>
        <w:annotationRef/>
      </w:r>
      <w:r>
        <w:t>Names please</w:t>
      </w:r>
    </w:p>
  </w:comment>
  <w:comment w:id="4" w:author="Robert J. Agnew" w:date="2022-10-12T19:31:00Z" w:initials="RJA">
    <w:p w14:paraId="36AE1CE9" w14:textId="66478312" w:rsidR="00F85075" w:rsidRDefault="0037737C">
      <w:pPr>
        <w:pStyle w:val="a6"/>
      </w:pPr>
      <w:r>
        <w:t>You need to better explain how looking at a code helps us to understand risk of a real world problem.</w:t>
      </w:r>
    </w:p>
  </w:comment>
  <w:comment w:id="5" w:author="WEN H" w:date="2022-10-13T18:59:00Z" w:initials="WH">
    <w:p w14:paraId="51B93FC7" w14:textId="77777777" w:rsidR="00AD1B0D" w:rsidRDefault="00AD1B0D" w:rsidP="006D5355">
      <w:pPr>
        <w:pStyle w:val="a6"/>
      </w:pPr>
      <w:r>
        <w:rPr>
          <w:rStyle w:val="af8"/>
        </w:rPr>
        <w:annotationRef/>
      </w:r>
      <w:r>
        <w:t>I think I have explained the importance of  looking for the code above.(high light part) However, I'm confused about the order of these sentences in our final manuscript.So I can only write these sentences for now.</w:t>
      </w:r>
    </w:p>
  </w:comment>
  <w:comment w:id="6" w:author="Agnew, Rob" w:date="2022-10-21T06:40:00Z" w:initials="AR">
    <w:p w14:paraId="43DB2BA2" w14:textId="030EDA71" w:rsidR="007F4F44" w:rsidRDefault="007F4F44">
      <w:pPr>
        <w:pStyle w:val="a6"/>
      </w:pPr>
      <w:r>
        <w:rPr>
          <w:rStyle w:val="af8"/>
        </w:rPr>
        <w:annotationRef/>
      </w:r>
      <w:r>
        <w:t>You have not explained it at all, that is why I have instructed you to provide more detail. As a reader, it is not intuitive that looking at a code book will help to understand how WUI fires happen and their associated risks.</w:t>
      </w:r>
    </w:p>
  </w:comment>
  <w:comment w:id="7" w:author="Robert J. Agnew" w:date="2022-10-12T19:35:00Z" w:initials="RJA">
    <w:p w14:paraId="42AE0214" w14:textId="23CDA60D" w:rsidR="00F85075" w:rsidRDefault="0037737C">
      <w:pPr>
        <w:pStyle w:val="a6"/>
      </w:pPr>
      <w:r>
        <w:t>I’m glad that you looked at the referenced literature for the moves and steps analysis. However, this section is very short while it is supposed to be the longest.</w:t>
      </w:r>
    </w:p>
  </w:comment>
  <w:comment w:id="8" w:author="刘 欣宇" w:date="2022-10-17T11:34:00Z" w:initials="刘">
    <w:p w14:paraId="77047122" w14:textId="77777777" w:rsidR="00DB34CB" w:rsidRDefault="00DB34CB" w:rsidP="001A77BE">
      <w:pPr>
        <w:pStyle w:val="a6"/>
      </w:pPr>
      <w:r>
        <w:rPr>
          <w:rStyle w:val="af8"/>
        </w:rPr>
        <w:annotationRef/>
      </w:r>
      <w:r>
        <w:t xml:space="preserve">Thanks for your comments. However, I am not sure whether the content outline format is suitable for the literature review in the introduction. So we have create a new file of literature review in the introduction and we will send it to you later. </w:t>
      </w:r>
    </w:p>
  </w:comment>
  <w:comment w:id="9" w:author="Agnew, Rob" w:date="2022-10-21T06:42:00Z" w:initials="AR">
    <w:p w14:paraId="2D5B6822" w14:textId="65652C81" w:rsidR="007F4F44" w:rsidRDefault="007F4F44">
      <w:pPr>
        <w:pStyle w:val="a6"/>
      </w:pPr>
      <w:r>
        <w:rPr>
          <w:rStyle w:val="af8"/>
        </w:rPr>
        <w:annotationRef/>
      </w:r>
      <w:r>
        <w:t>I find it quite insulting that you think you know more about content outlines and writing academic papers than your instructor.</w:t>
      </w:r>
    </w:p>
  </w:comment>
  <w:comment w:id="10" w:author="Agnew, Rob" w:date="2022-10-21T07:15:00Z" w:initials="AR">
    <w:p w14:paraId="1B7D13F1" w14:textId="021A4ADD" w:rsidR="0037737C" w:rsidRDefault="0037737C">
      <w:pPr>
        <w:pStyle w:val="a6"/>
      </w:pPr>
      <w:r>
        <w:rPr>
          <w:rStyle w:val="af8"/>
        </w:rPr>
        <w:annotationRef/>
      </w:r>
      <w:r>
        <w:t>This says nothing</w:t>
      </w:r>
    </w:p>
  </w:comment>
  <w:comment w:id="11" w:author="Robert J. Agnew" w:date="2022-10-12T19:37:00Z" w:initials="RJA">
    <w:p w14:paraId="737B5F0C" w14:textId="682CBECF" w:rsidR="00F85075" w:rsidRDefault="0037737C">
      <w:pPr>
        <w:pStyle w:val="a6"/>
      </w:pPr>
      <w:r>
        <w:t>You need to describe this better. This doesn’t sound like you have an interesting project as written.</w:t>
      </w:r>
    </w:p>
  </w:comment>
  <w:comment w:id="12" w:author="Xie Gary" w:date="2022-10-13T16:24:00Z" w:initials="XG">
    <w:p w14:paraId="3AC2E52C" w14:textId="77777777" w:rsidR="00436511" w:rsidRDefault="00436511" w:rsidP="00481809">
      <w:pPr>
        <w:pStyle w:val="a6"/>
      </w:pPr>
      <w:r>
        <w:rPr>
          <w:rStyle w:val="af8"/>
        </w:rPr>
        <w:annotationRef/>
      </w:r>
      <w:r>
        <w:t>for wildfire protection, we will build a conceptual framework based on International Fire Codes, Safety Guidance and Safety Guidelines for quantitative analysis, and use AHP(Analytic Hierarchy Process) to find the related risk factors and their connections</w:t>
      </w:r>
    </w:p>
  </w:comment>
  <w:comment w:id="13" w:author="Agnew, Rob" w:date="2022-10-21T06:45:00Z" w:initials="AR">
    <w:p w14:paraId="6BC8EB96" w14:textId="324D6FD6" w:rsidR="007F4F44" w:rsidRDefault="007F4F44">
      <w:pPr>
        <w:pStyle w:val="a6"/>
      </w:pPr>
      <w:r>
        <w:rPr>
          <w:rStyle w:val="af8"/>
        </w:rPr>
        <w:annotationRef/>
      </w:r>
      <w:r>
        <w:t>You keep saying the same thing without providing any real detail.</w:t>
      </w:r>
    </w:p>
  </w:comment>
  <w:comment w:id="15" w:author="Robert J. Agnew" w:date="2022-10-12T19:37:00Z" w:initials="RJA">
    <w:p w14:paraId="68511324" w14:textId="5B4338C5" w:rsidR="00F85075" w:rsidRDefault="0037737C">
      <w:pPr>
        <w:pStyle w:val="a6"/>
      </w:pPr>
      <w:r>
        <w:t>This is not a question or hypothesis, or even a problem statement. What is ICIM?</w:t>
      </w:r>
    </w:p>
  </w:comment>
  <w:comment w:id="16" w:author="刘 欣宇" w:date="2022-10-21T15:07:00Z" w:initials="刘">
    <w:p w14:paraId="3959D304" w14:textId="77777777" w:rsidR="003208D9" w:rsidRDefault="003208D9" w:rsidP="001D4180">
      <w:pPr>
        <w:pStyle w:val="a6"/>
      </w:pPr>
      <w:r>
        <w:rPr>
          <w:rStyle w:val="af8"/>
        </w:rPr>
        <w:annotationRef/>
      </w:r>
      <w:r>
        <w:t xml:space="preserve">Thanks for your comments, ICIM is the abbreviation of Integrated Characteristic Interaction Model, a technical term developed by Professor Park. We have add more details about it here and later. </w:t>
      </w:r>
    </w:p>
  </w:comment>
  <w:comment w:id="17" w:author="Agnew, Rob" w:date="2022-10-21T06:46:00Z" w:initials="AR">
    <w:p w14:paraId="045ABDE4" w14:textId="1FE37355" w:rsidR="007F4F44" w:rsidRDefault="007F4F44">
      <w:pPr>
        <w:pStyle w:val="a6"/>
      </w:pPr>
      <w:r>
        <w:rPr>
          <w:rStyle w:val="af8"/>
        </w:rPr>
        <w:annotationRef/>
      </w:r>
      <w:r>
        <w:t>I know what ICIM is, your reader doesn’t. You can’t just drop an acronym with explaining what it is, I don’t just mean the words Integrated, Characteristic Interaction Mode, I mean define this concept.</w:t>
      </w:r>
    </w:p>
  </w:comment>
  <w:comment w:id="18" w:author="Agnew, Rob" w:date="2022-10-21T07:03:00Z" w:initials="AR">
    <w:p w14:paraId="23E7145A" w14:textId="6C8D5ACD" w:rsidR="00F6216F" w:rsidRDefault="00F6216F">
      <w:pPr>
        <w:pStyle w:val="a6"/>
      </w:pPr>
      <w:r>
        <w:rPr>
          <w:rStyle w:val="af8"/>
        </w:rPr>
        <w:annotationRef/>
      </w:r>
      <w:r>
        <w:t>Try to make your paper as independent as possible. However, since you are working with other teams, you need to explain what the teams are and not just use “WUI4”</w:t>
      </w:r>
    </w:p>
  </w:comment>
  <w:comment w:id="19" w:author="Robert J. Agnew" w:date="2022-10-12T19:41:00Z" w:initials="RJA">
    <w:p w14:paraId="038470D1" w14:textId="33FA5525" w:rsidR="00F85075" w:rsidRDefault="0037737C">
      <w:pPr>
        <w:pStyle w:val="a6"/>
      </w:pPr>
      <w:r>
        <w:t>This is lit review/intro (where I said you need details), not a method.</w:t>
      </w:r>
    </w:p>
  </w:comment>
  <w:comment w:id="20" w:author="刘 欣宇" w:date="2022-10-17T11:38:00Z" w:initials="刘">
    <w:p w14:paraId="253943EA" w14:textId="77777777" w:rsidR="00DB34CB" w:rsidRDefault="00DB34CB" w:rsidP="00FC4503">
      <w:pPr>
        <w:pStyle w:val="a6"/>
      </w:pPr>
      <w:r>
        <w:rPr>
          <w:rStyle w:val="af8"/>
        </w:rPr>
        <w:annotationRef/>
      </w:r>
      <w:r>
        <w:t>Thanks for your comment, however, the research method we used is called grounded theory, which asks us to review the materials and provide our own interpretation. So it might look like literature review</w:t>
      </w:r>
    </w:p>
  </w:comment>
  <w:comment w:id="21" w:author="Agnew, Rob" w:date="2022-10-21T06:47:00Z" w:initials="AR">
    <w:p w14:paraId="2A74A2DD" w14:textId="1604F194" w:rsidR="007F4F44" w:rsidRDefault="007F4F44">
      <w:pPr>
        <w:pStyle w:val="a6"/>
      </w:pPr>
      <w:r>
        <w:rPr>
          <w:rStyle w:val="af8"/>
        </w:rPr>
        <w:annotationRef/>
      </w:r>
      <w:r>
        <w:t>Again, this group seems to not be interested in taking direction from the instructor</w:t>
      </w:r>
      <w:r w:rsidR="00121FB3">
        <w:t xml:space="preserve"> and somehow you think I don’t know what grounded theory is?</w:t>
      </w:r>
      <w:r>
        <w:t>. What you have written here belongs in the introduction section that provides background on grounded theory. In the method section you are to write about how you specifically use grounded theory to answer your research question.</w:t>
      </w:r>
    </w:p>
  </w:comment>
  <w:comment w:id="22" w:author="Robert J. Agnew" w:date="2022-10-12T19:40:00Z" w:initials="RJA">
    <w:p w14:paraId="5B480EE4" w14:textId="1B5304CE" w:rsidR="00F85075" w:rsidRDefault="0037737C">
      <w:pPr>
        <w:pStyle w:val="a6"/>
      </w:pPr>
      <w:r>
        <w:t>How do you interview, observe, or reflect on a fire code?</w:t>
      </w:r>
    </w:p>
  </w:comment>
  <w:comment w:id="23" w:author="刘 欣宇" w:date="2022-10-17T11:39:00Z" w:initials="刘">
    <w:p w14:paraId="373E1306" w14:textId="77777777" w:rsidR="00DB34CB" w:rsidRDefault="00DB34CB" w:rsidP="000D1AC0">
      <w:pPr>
        <w:pStyle w:val="a6"/>
      </w:pPr>
      <w:r>
        <w:rPr>
          <w:rStyle w:val="af8"/>
        </w:rPr>
        <w:annotationRef/>
      </w:r>
      <w:r>
        <w:t xml:space="preserve">Thanks for your comment. Here I am just introduce this method, and we will not interview, observe, or reflect code. </w:t>
      </w:r>
    </w:p>
  </w:comment>
  <w:comment w:id="24" w:author="Agnew, Rob" w:date="2022-10-21T06:51:00Z" w:initials="AR">
    <w:p w14:paraId="1F58F8A2" w14:textId="32EED667" w:rsidR="00121FB3" w:rsidRDefault="00121FB3">
      <w:pPr>
        <w:pStyle w:val="a6"/>
      </w:pPr>
      <w:r>
        <w:rPr>
          <w:rStyle w:val="af8"/>
        </w:rPr>
        <w:annotationRef/>
      </w:r>
      <w:r>
        <w:t>Again, this is introduction material, not your method.</w:t>
      </w:r>
    </w:p>
  </w:comment>
  <w:comment w:id="25" w:author="Robert J. Agnew" w:date="2022-10-12T19:43:00Z" w:initials="RJA">
    <w:p w14:paraId="35D63FC1" w14:textId="4B46BBB7" w:rsidR="00F85075" w:rsidRDefault="0037737C">
      <w:pPr>
        <w:pStyle w:val="a6"/>
      </w:pPr>
      <w:r>
        <w:t>???</w:t>
      </w:r>
    </w:p>
  </w:comment>
  <w:comment w:id="26" w:author="Lanjing Wang" w:date="2022-10-13T16:13:00Z" w:initials="">
    <w:p w14:paraId="594F27C9" w14:textId="77777777" w:rsidR="00F85075" w:rsidRDefault="0037737C">
      <w:pPr>
        <w:pStyle w:val="a6"/>
        <w:rPr>
          <w:lang w:eastAsia="zh-CN"/>
        </w:rPr>
      </w:pPr>
      <w:r>
        <w:rPr>
          <w:rFonts w:hint="eastAsia"/>
          <w:lang w:eastAsia="zh-CN"/>
        </w:rPr>
        <w:t xml:space="preserve">ICIM means the </w:t>
      </w:r>
      <w:r>
        <w:rPr>
          <w:rFonts w:hint="eastAsia"/>
        </w:rPr>
        <w:t>integrated characteristic interaction model</w:t>
      </w:r>
    </w:p>
    <w:p w14:paraId="0F8D62CD" w14:textId="77777777" w:rsidR="00F85075" w:rsidRDefault="00F85075">
      <w:pPr>
        <w:pStyle w:val="a6"/>
      </w:pPr>
    </w:p>
  </w:comment>
  <w:comment w:id="27" w:author="Agnew, Rob" w:date="2022-10-21T06:51:00Z" w:initials="AR">
    <w:p w14:paraId="50045408" w14:textId="6D20AF08" w:rsidR="00121FB3" w:rsidRDefault="00121FB3">
      <w:pPr>
        <w:pStyle w:val="a6"/>
      </w:pPr>
      <w:r>
        <w:rPr>
          <w:rStyle w:val="af8"/>
        </w:rPr>
        <w:annotationRef/>
      </w:r>
      <w:r>
        <w:t>I know what ICIM is! However, someone reading your paper doesn’t. You have not introduced this concept.</w:t>
      </w:r>
    </w:p>
  </w:comment>
  <w:comment w:id="28" w:author="Robert J. Agnew" w:date="2022-10-12T19:43:00Z" w:initials="RJA">
    <w:p w14:paraId="78F00350" w14:textId="77777777" w:rsidR="00F85075" w:rsidRDefault="0037737C">
      <w:pPr>
        <w:pStyle w:val="a6"/>
      </w:pPr>
      <w:r>
        <w:t>This is a list of literature, summarize the source or pool you will draw from, don’t list it.</w:t>
      </w:r>
    </w:p>
  </w:comment>
  <w:comment w:id="29" w:author="Lanjing Wang" w:date="2022-10-13T16:18:00Z" w:initials="">
    <w:p w14:paraId="1EBF2889" w14:textId="77777777" w:rsidR="00F85075" w:rsidRDefault="0037737C">
      <w:pPr>
        <w:pStyle w:val="a6"/>
        <w:rPr>
          <w:lang w:eastAsia="zh-CN"/>
        </w:rPr>
      </w:pPr>
      <w:r>
        <w:rPr>
          <w:rFonts w:hint="eastAsia"/>
          <w:lang w:eastAsia="zh-CN"/>
        </w:rPr>
        <w:t>We summarized two kinds of  source and deleted the list of literature.</w:t>
      </w:r>
    </w:p>
    <w:p w14:paraId="097A49CF" w14:textId="77777777" w:rsidR="00F85075" w:rsidRDefault="00F85075">
      <w:pPr>
        <w:pStyle w:val="a6"/>
      </w:pPr>
    </w:p>
  </w:comment>
  <w:comment w:id="30" w:author="Robert J. Agnew" w:date="2022-10-12T19:44:00Z" w:initials="RJA">
    <w:p w14:paraId="02CC0A19" w14:textId="77777777" w:rsidR="00F85075" w:rsidRDefault="0037737C">
      <w:pPr>
        <w:pStyle w:val="a6"/>
      </w:pPr>
      <w:r>
        <w:t>No.</w:t>
      </w:r>
    </w:p>
  </w:comment>
  <w:comment w:id="31" w:author="Lanjing Wang" w:date="2022-10-13T16:21:00Z" w:initials="">
    <w:p w14:paraId="28033CAE" w14:textId="77777777" w:rsidR="00F85075" w:rsidRDefault="0037737C">
      <w:pPr>
        <w:pStyle w:val="a6"/>
        <w:rPr>
          <w:lang w:eastAsia="zh-CN"/>
        </w:rPr>
      </w:pPr>
      <w:r>
        <w:rPr>
          <w:rFonts w:hint="eastAsia"/>
          <w:lang w:eastAsia="zh-CN"/>
        </w:rPr>
        <w:t>We have specified the code we need to use.</w:t>
      </w:r>
    </w:p>
    <w:p w14:paraId="592C4C46" w14:textId="77777777" w:rsidR="00F85075" w:rsidRDefault="00F85075">
      <w:pPr>
        <w:pStyle w:val="a6"/>
      </w:pPr>
    </w:p>
  </w:comment>
  <w:comment w:id="32" w:author="Agnew, Rob" w:date="2022-10-21T06:54:00Z" w:initials="AR">
    <w:p w14:paraId="5A1658F2" w14:textId="03E40148" w:rsidR="00121FB3" w:rsidRDefault="00121FB3">
      <w:pPr>
        <w:pStyle w:val="a6"/>
      </w:pPr>
      <w:r>
        <w:rPr>
          <w:rStyle w:val="af8"/>
        </w:rPr>
        <w:annotationRef/>
      </w:r>
      <w:r>
        <w:t>Yes, the code is correct, but stating you read it line by line in unnecessary.</w:t>
      </w:r>
    </w:p>
  </w:comment>
  <w:comment w:id="33" w:author="Robert J. Agnew" w:date="2022-10-12T19:44:00Z" w:initials="RJA">
    <w:p w14:paraId="3251001C" w14:textId="77777777" w:rsidR="00F85075" w:rsidRDefault="0037737C">
      <w:pPr>
        <w:pStyle w:val="a6"/>
      </w:pPr>
      <w:r>
        <w:t>How?</w:t>
      </w:r>
    </w:p>
  </w:comment>
  <w:comment w:id="34" w:author="Lanjing Wang" w:date="2022-10-13T16:21:00Z" w:initials="">
    <w:p w14:paraId="676B36D1" w14:textId="77777777" w:rsidR="00F85075" w:rsidRDefault="0037737C">
      <w:pPr>
        <w:pStyle w:val="a6"/>
        <w:rPr>
          <w:lang w:eastAsia="zh-CN"/>
        </w:rPr>
      </w:pPr>
      <w:r>
        <w:rPr>
          <w:rFonts w:hint="eastAsia"/>
          <w:lang w:eastAsia="zh-CN"/>
        </w:rPr>
        <w:t>We used ground theory method to extract contributed factors and build their relationships.</w:t>
      </w:r>
    </w:p>
    <w:p w14:paraId="60FB2D02" w14:textId="77777777" w:rsidR="00F85075" w:rsidRDefault="00F85075">
      <w:pPr>
        <w:pStyle w:val="a6"/>
      </w:pPr>
    </w:p>
  </w:comment>
  <w:comment w:id="35" w:author="Agnew, Rob" w:date="2022-10-21T06:53:00Z" w:initials="AR">
    <w:p w14:paraId="0856DE73" w14:textId="0D1A9E8E" w:rsidR="00121FB3" w:rsidRDefault="00121FB3">
      <w:pPr>
        <w:pStyle w:val="a6"/>
      </w:pPr>
      <w:r>
        <w:rPr>
          <w:rStyle w:val="af8"/>
        </w:rPr>
        <w:annotationRef/>
      </w:r>
      <w:r>
        <w:t>You need to explain the process, not repeat the general statement you have already made.</w:t>
      </w:r>
    </w:p>
  </w:comment>
  <w:comment w:id="36" w:author="Robert J. Agnew" w:date="2022-10-12T19:47:00Z" w:initials="RJA">
    <w:p w14:paraId="0F306C81" w14:textId="77777777" w:rsidR="00F85075" w:rsidRDefault="0037737C">
      <w:pPr>
        <w:pStyle w:val="a6"/>
      </w:pPr>
      <w:r>
        <w:t>More lit review and not method.</w:t>
      </w:r>
    </w:p>
  </w:comment>
  <w:comment w:id="37" w:author="Robert J. Agnew" w:date="2022-10-12T19:48:00Z" w:initials="RJA">
    <w:p w14:paraId="23337F0B" w14:textId="77777777" w:rsidR="00F85075" w:rsidRDefault="0037737C">
      <w:pPr>
        <w:pStyle w:val="a6"/>
      </w:pPr>
      <w:r>
        <w:t>Explain the 3 rules</w:t>
      </w:r>
    </w:p>
  </w:comment>
  <w:comment w:id="38" w:author="刘 欣宇" w:date="2022-10-13T16:39:00Z" w:initials="刘">
    <w:p w14:paraId="4CBEB1F5" w14:textId="77777777" w:rsidR="00986BB8" w:rsidRDefault="00986BB8" w:rsidP="00D86CEB">
      <w:pPr>
        <w:pStyle w:val="a6"/>
      </w:pPr>
      <w:r>
        <w:rPr>
          <w:rStyle w:val="af8"/>
        </w:rPr>
        <w:annotationRef/>
      </w:r>
      <w:r>
        <w:t xml:space="preserve">Done </w:t>
      </w:r>
    </w:p>
  </w:comment>
  <w:comment w:id="39" w:author="Robert J. Agnew" w:date="2022-10-12T19:49:00Z" w:initials="RJA">
    <w:p w14:paraId="166B2942" w14:textId="443C62A8" w:rsidR="00F85075" w:rsidRDefault="0037737C">
      <w:pPr>
        <w:pStyle w:val="a6"/>
      </w:pPr>
      <w:r>
        <w:t>Where did these numbers come from? Is this an example? I’m glad to see you have an actual statistical method, but you need to explain it in the context of your study, not like you are writing a text book.</w:t>
      </w:r>
    </w:p>
  </w:comment>
  <w:comment w:id="40" w:author="刘 欣宇" w:date="2022-10-13T16:40:00Z" w:initials="刘">
    <w:p w14:paraId="285FD493" w14:textId="77777777" w:rsidR="00986BB8" w:rsidRDefault="00986BB8" w:rsidP="001F7E56">
      <w:pPr>
        <w:pStyle w:val="a6"/>
      </w:pPr>
      <w:r>
        <w:rPr>
          <w:rStyle w:val="af8"/>
        </w:rPr>
        <w:annotationRef/>
      </w:r>
      <w:r>
        <w:t xml:space="preserve">It is a simple example to show how the EVM and AHP method works. Thanks for your suggestion, we will do it from now on. </w:t>
      </w:r>
    </w:p>
  </w:comment>
  <w:comment w:id="41" w:author="Robert J. Agnew" w:date="2022-10-12T19:50:00Z" w:initials="RJA">
    <w:p w14:paraId="01D90C22" w14:textId="2B511A98" w:rsidR="00F85075" w:rsidRDefault="0037737C">
      <w:pPr>
        <w:pStyle w:val="a6"/>
      </w:pPr>
      <w:r>
        <w:t>Why?</w:t>
      </w:r>
    </w:p>
  </w:comment>
  <w:comment w:id="42" w:author="刘 欣宇" w:date="2022-10-13T16:53:00Z" w:initials="刘">
    <w:p w14:paraId="1C561DE5" w14:textId="77777777" w:rsidR="005B1BF9" w:rsidRDefault="005B1BF9" w:rsidP="0005387D">
      <w:pPr>
        <w:pStyle w:val="a6"/>
      </w:pPr>
      <w:r>
        <w:rPr>
          <w:rStyle w:val="af8"/>
        </w:rPr>
        <w:annotationRef/>
      </w:r>
      <w:r>
        <w:t xml:space="preserve">I am not sure about what you are asking, but I will try to explain the meaning of n. </w:t>
      </w:r>
    </w:p>
  </w:comment>
  <w:comment w:id="43" w:author="Agnew, Rob" w:date="2022-10-21T06:57:00Z" w:initials="AR">
    <w:p w14:paraId="093D4090" w14:textId="2CDE791D" w:rsidR="00121FB3" w:rsidRDefault="00121FB3">
      <w:pPr>
        <w:pStyle w:val="a6"/>
      </w:pPr>
      <w:r>
        <w:rPr>
          <w:rStyle w:val="af8"/>
        </w:rPr>
        <w:annotationRef/>
      </w:r>
      <w:r>
        <w:t>Not n, rather why are you calculating the product elements? For each of these step you need to explain why the process is being performed.</w:t>
      </w:r>
    </w:p>
  </w:comment>
  <w:comment w:id="44" w:author="Robert J. Agnew" w:date="2022-10-12T19:50:00Z" w:initials="RJA">
    <w:p w14:paraId="759F30CB" w14:textId="47AD462F" w:rsidR="00F85075" w:rsidRDefault="0037737C">
      <w:pPr>
        <w:pStyle w:val="a6"/>
      </w:pPr>
      <w:r>
        <w:t>Why?</w:t>
      </w:r>
    </w:p>
  </w:comment>
  <w:comment w:id="45" w:author="刘 欣宇" w:date="2022-10-13T16:55:00Z" w:initials="刘">
    <w:p w14:paraId="249EC103" w14:textId="77777777" w:rsidR="005F543B" w:rsidRDefault="005F543B" w:rsidP="002A1A8B">
      <w:pPr>
        <w:pStyle w:val="a6"/>
      </w:pPr>
      <w:r>
        <w:rPr>
          <w:rStyle w:val="af8"/>
        </w:rPr>
        <w:annotationRef/>
      </w:r>
      <w:r>
        <w:t>That is part of the EVM. Only by calculating the power root can we do the normalization</w:t>
      </w:r>
    </w:p>
  </w:comment>
  <w:comment w:id="46" w:author="Agnew, Rob" w:date="2022-10-21T06:58:00Z" w:initials="AR">
    <w:p w14:paraId="190E90BB" w14:textId="402AD5EB" w:rsidR="00121FB3" w:rsidRDefault="00121FB3">
      <w:pPr>
        <w:pStyle w:val="a6"/>
      </w:pPr>
      <w:r>
        <w:rPr>
          <w:rStyle w:val="af8"/>
        </w:rPr>
        <w:annotationRef/>
      </w:r>
      <w:r>
        <w:t>Say that in the text</w:t>
      </w:r>
    </w:p>
  </w:comment>
  <w:comment w:id="47" w:author="Robert J. Agnew" w:date="2022-10-12T19:50:00Z" w:initials="RJA">
    <w:p w14:paraId="49F66C5A" w14:textId="673D4B7C" w:rsidR="00F85075" w:rsidRDefault="0037737C">
      <w:pPr>
        <w:pStyle w:val="a6"/>
      </w:pPr>
      <w:r>
        <w:t>Why?</w:t>
      </w:r>
    </w:p>
  </w:comment>
  <w:comment w:id="48" w:author="刘 欣宇" w:date="2022-10-13T16:56:00Z" w:initials="刘">
    <w:p w14:paraId="475ED881" w14:textId="77777777" w:rsidR="005F543B" w:rsidRDefault="005F543B" w:rsidP="00F9774C">
      <w:pPr>
        <w:pStyle w:val="a6"/>
      </w:pPr>
      <w:r>
        <w:rPr>
          <w:rStyle w:val="af8"/>
        </w:rPr>
        <w:annotationRef/>
      </w:r>
      <w:r>
        <w:t xml:space="preserve">By normalizing the vectors and thus the elements, we would finally get a set of local weight that adding up to 1, which give us much convenience to do compare and thus quantify the influence and contribution of each factors </w:t>
      </w:r>
    </w:p>
  </w:comment>
  <w:comment w:id="49" w:author="Agnew, Rob" w:date="2022-10-21T06:59:00Z" w:initials="AR">
    <w:p w14:paraId="3684B6B7" w14:textId="3C2685DD" w:rsidR="00121FB3" w:rsidRDefault="00121FB3">
      <w:pPr>
        <w:pStyle w:val="a6"/>
      </w:pPr>
      <w:r>
        <w:rPr>
          <w:rStyle w:val="af8"/>
        </w:rPr>
        <w:annotationRef/>
      </w:r>
      <w:r>
        <w:t>Say that in the text</w:t>
      </w:r>
    </w:p>
  </w:comment>
  <w:comment w:id="50" w:author="Robert J. Agnew" w:date="2022-10-12T19:50:00Z" w:initials="RJA">
    <w:p w14:paraId="393D7766" w14:textId="149BD85B" w:rsidR="00F85075" w:rsidRDefault="0037737C">
      <w:pPr>
        <w:pStyle w:val="a6"/>
      </w:pPr>
      <w:r>
        <w:t>Why?</w:t>
      </w:r>
    </w:p>
  </w:comment>
  <w:comment w:id="51" w:author="刘 欣宇" w:date="2022-10-13T16:52:00Z" w:initials="刘">
    <w:p w14:paraId="7CB16644" w14:textId="77777777" w:rsidR="005B1BF9" w:rsidRDefault="005B1BF9" w:rsidP="00A900F4">
      <w:pPr>
        <w:pStyle w:val="a6"/>
      </w:pPr>
      <w:r>
        <w:rPr>
          <w:rStyle w:val="af8"/>
        </w:rPr>
        <w:annotationRef/>
      </w:r>
      <w:r>
        <w:t xml:space="preserve">It has been explained later. </w:t>
      </w:r>
    </w:p>
  </w:comment>
  <w:comment w:id="52" w:author="Agnew, Rob" w:date="2022-10-21T06:59:00Z" w:initials="AR">
    <w:p w14:paraId="250883E0" w14:textId="5B4C677D" w:rsidR="00121FB3" w:rsidRDefault="00121FB3">
      <w:pPr>
        <w:pStyle w:val="a6"/>
      </w:pPr>
      <w:r>
        <w:rPr>
          <w:rStyle w:val="af8"/>
        </w:rPr>
        <w:annotationRef/>
      </w:r>
      <w:r>
        <w:t>Your reader needs to know why when you introduce the test.</w:t>
      </w:r>
    </w:p>
  </w:comment>
  <w:comment w:id="53" w:author="Robert J. Agnew" w:date="2022-10-12T19:50:00Z" w:initials="RJA">
    <w:p w14:paraId="13287E6E" w14:textId="476089E2" w:rsidR="00F85075" w:rsidRDefault="0037737C">
      <w:pPr>
        <w:pStyle w:val="a6"/>
      </w:pPr>
      <w:r>
        <w:t>So, why is this good?</w:t>
      </w:r>
    </w:p>
  </w:comment>
  <w:comment w:id="54" w:author="刘 欣宇" w:date="2022-10-13T16:52:00Z" w:initials="刘">
    <w:p w14:paraId="6D1D9680" w14:textId="77777777" w:rsidR="005B1BF9" w:rsidRDefault="005B1BF9" w:rsidP="003C32E1">
      <w:pPr>
        <w:pStyle w:val="a6"/>
      </w:pPr>
      <w:r>
        <w:rPr>
          <w:rStyle w:val="af8"/>
        </w:rPr>
        <w:annotationRef/>
      </w:r>
      <w:r>
        <w:t xml:space="preserve">I have explain the reason why we have to do the consistency test in the next part. </w:t>
      </w:r>
    </w:p>
  </w:comment>
  <w:comment w:id="55" w:author="Agnew, Rob" w:date="2022-10-21T07:00:00Z" w:initials="AR">
    <w:p w14:paraId="59766A40" w14:textId="36BD8CAC" w:rsidR="00F6216F" w:rsidRDefault="00F6216F">
      <w:pPr>
        <w:pStyle w:val="a6"/>
      </w:pPr>
      <w:r>
        <w:rPr>
          <w:rStyle w:val="af8"/>
        </w:rPr>
        <w:annotationRef/>
      </w:r>
      <w:r>
        <w:t>Explain it here, don’t make your reader go on a treasure hunt.</w:t>
      </w:r>
    </w:p>
  </w:comment>
  <w:comment w:id="56" w:author="Robert J. Agnew" w:date="2022-10-12T19:51:00Z" w:initials="RJA">
    <w:p w14:paraId="1A865AC4" w14:textId="7BA4FC62" w:rsidR="00F85075" w:rsidRDefault="0037737C">
      <w:pPr>
        <w:pStyle w:val="a6"/>
      </w:pPr>
      <w:r>
        <w:t>What are your criterion?</w:t>
      </w:r>
    </w:p>
  </w:comment>
  <w:comment w:id="57" w:author="刘 欣宇" w:date="2022-10-13T16:51:00Z" w:initials="刘">
    <w:p w14:paraId="6A74B06D" w14:textId="77777777" w:rsidR="005B1BF9" w:rsidRDefault="005B1BF9" w:rsidP="008D057A">
      <w:pPr>
        <w:pStyle w:val="a6"/>
      </w:pPr>
      <w:r>
        <w:rPr>
          <w:rStyle w:val="af8"/>
        </w:rPr>
        <w:annotationRef/>
      </w:r>
      <w:r>
        <w:t xml:space="preserve">Different layer and indicators would have different criterion. In our case, it might be the performance of water supply system, or the maintaince, etc. As this part is intended to illustrate the procedure of AHP, now I intentionally use some abstract and vague  word. </w:t>
      </w:r>
    </w:p>
  </w:comment>
  <w:comment w:id="58" w:author="Agnew, Rob" w:date="2022-10-21T07:00:00Z" w:initials="AR">
    <w:p w14:paraId="089988DE" w14:textId="0D022070" w:rsidR="00F6216F" w:rsidRDefault="00F6216F">
      <w:pPr>
        <w:pStyle w:val="a6"/>
      </w:pPr>
      <w:r>
        <w:rPr>
          <w:rStyle w:val="af8"/>
        </w:rPr>
        <w:annotationRef/>
      </w:r>
      <w:r>
        <w:t>Use specific factors in the next draft.</w:t>
      </w:r>
    </w:p>
  </w:comment>
  <w:comment w:id="59" w:author="Robert J. Agnew" w:date="2022-10-12T19:51:00Z" w:initials="RJA">
    <w:p w14:paraId="6A485FB1" w14:textId="3DF49819" w:rsidR="00F85075" w:rsidRDefault="0037737C">
      <w:pPr>
        <w:pStyle w:val="a6"/>
      </w:pPr>
      <w:r>
        <w:t>After reading 13 pages I am still unclear as to what you are actually going to do.</w:t>
      </w:r>
    </w:p>
  </w:comment>
  <w:comment w:id="60" w:author="刘 欣宇" w:date="2022-10-13T16:49:00Z" w:initials="刘">
    <w:p w14:paraId="14EA52F1" w14:textId="77777777" w:rsidR="0016454A" w:rsidRDefault="0016454A" w:rsidP="001E068D">
      <w:pPr>
        <w:pStyle w:val="a6"/>
      </w:pPr>
      <w:r>
        <w:rPr>
          <w:rStyle w:val="af8"/>
        </w:rPr>
        <w:annotationRef/>
      </w:r>
      <w:r>
        <w:t xml:space="preserve">We have the same question as you, and we ask Dr Park and Dr. Diana this question on last meeting about what on earth should we(WUI2 and WUI 4)do.  They said they would discuss it later and tell us next week. </w:t>
      </w:r>
    </w:p>
  </w:comment>
  <w:comment w:id="61" w:author="Agnew, Rob" w:date="2022-10-21T07:01:00Z" w:initials="AR">
    <w:p w14:paraId="37AEDB4C" w14:textId="3CA4515B" w:rsidR="00F6216F" w:rsidRDefault="00F6216F">
      <w:pPr>
        <w:pStyle w:val="a6"/>
      </w:pPr>
      <w:r>
        <w:rPr>
          <w:rStyle w:val="af8"/>
        </w:rPr>
        <w:annotationRef/>
      </w:r>
      <w:r>
        <w:t>This is your project, not Dr. Park and Dr. Coca’s project, you need to take responsibility.</w:t>
      </w:r>
    </w:p>
  </w:comment>
  <w:comment w:id="62" w:author="Agnew, Rob" w:date="2022-10-21T07:02:00Z" w:initials="AR">
    <w:p w14:paraId="63CF8630" w14:textId="568E5AD5" w:rsidR="00F6216F" w:rsidRDefault="00F6216F">
      <w:pPr>
        <w:pStyle w:val="a6"/>
      </w:pPr>
      <w:r>
        <w:rPr>
          <w:rStyle w:val="af8"/>
        </w:rPr>
        <w:annotationRef/>
      </w:r>
      <w:r>
        <w:t>Some of your references are not cited in the paper and you have some duplicate entries.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0BA263" w15:done="0"/>
  <w15:commentEx w15:paraId="36AE1CE9" w15:done="0"/>
  <w15:commentEx w15:paraId="51B93FC7" w15:paraIdParent="36AE1CE9" w15:done="0"/>
  <w15:commentEx w15:paraId="43DB2BA2" w15:paraIdParent="36AE1CE9" w15:done="0"/>
  <w15:commentEx w15:paraId="42AE0214" w15:done="0"/>
  <w15:commentEx w15:paraId="77047122" w15:paraIdParent="42AE0214" w15:done="0"/>
  <w15:commentEx w15:paraId="2D5B6822" w15:paraIdParent="42AE0214" w15:done="0"/>
  <w15:commentEx w15:paraId="1B7D13F1" w15:done="0"/>
  <w15:commentEx w15:paraId="737B5F0C" w15:done="0"/>
  <w15:commentEx w15:paraId="3AC2E52C" w15:paraIdParent="737B5F0C" w15:done="0"/>
  <w15:commentEx w15:paraId="6BC8EB96" w15:paraIdParent="737B5F0C" w15:done="0"/>
  <w15:commentEx w15:paraId="68511324" w15:done="0"/>
  <w15:commentEx w15:paraId="3959D304" w15:paraIdParent="68511324" w15:done="0"/>
  <w15:commentEx w15:paraId="045ABDE4" w15:paraIdParent="68511324" w15:done="0"/>
  <w15:commentEx w15:paraId="23E7145A" w15:done="0"/>
  <w15:commentEx w15:paraId="038470D1" w15:done="0"/>
  <w15:commentEx w15:paraId="253943EA" w15:paraIdParent="038470D1" w15:done="0"/>
  <w15:commentEx w15:paraId="2A74A2DD" w15:paraIdParent="038470D1" w15:done="0"/>
  <w15:commentEx w15:paraId="5B480EE4" w15:done="0"/>
  <w15:commentEx w15:paraId="373E1306" w15:paraIdParent="5B480EE4" w15:done="0"/>
  <w15:commentEx w15:paraId="1F58F8A2" w15:paraIdParent="5B480EE4" w15:done="0"/>
  <w15:commentEx w15:paraId="35D63FC1" w15:done="0"/>
  <w15:commentEx w15:paraId="0F8D62CD" w15:paraIdParent="35D63FC1" w15:done="0"/>
  <w15:commentEx w15:paraId="50045408" w15:paraIdParent="35D63FC1" w15:done="0"/>
  <w15:commentEx w15:paraId="78F00350" w15:done="0"/>
  <w15:commentEx w15:paraId="097A49CF" w15:paraIdParent="78F00350" w15:done="0"/>
  <w15:commentEx w15:paraId="02CC0A19" w15:done="0"/>
  <w15:commentEx w15:paraId="592C4C46" w15:paraIdParent="02CC0A19" w15:done="0"/>
  <w15:commentEx w15:paraId="5A1658F2" w15:paraIdParent="02CC0A19" w15:done="0"/>
  <w15:commentEx w15:paraId="3251001C" w15:done="0"/>
  <w15:commentEx w15:paraId="60FB2D02" w15:paraIdParent="3251001C" w15:done="0"/>
  <w15:commentEx w15:paraId="0856DE73" w15:paraIdParent="3251001C" w15:done="0"/>
  <w15:commentEx w15:paraId="0F306C81" w15:done="0"/>
  <w15:commentEx w15:paraId="23337F0B" w15:done="0"/>
  <w15:commentEx w15:paraId="4CBEB1F5" w15:paraIdParent="23337F0B" w15:done="0"/>
  <w15:commentEx w15:paraId="166B2942" w15:done="0"/>
  <w15:commentEx w15:paraId="285FD493" w15:paraIdParent="166B2942" w15:done="0"/>
  <w15:commentEx w15:paraId="01D90C22" w15:done="0"/>
  <w15:commentEx w15:paraId="1C561DE5" w15:paraIdParent="01D90C22" w15:done="0"/>
  <w15:commentEx w15:paraId="093D4090" w15:paraIdParent="01D90C22" w15:done="0"/>
  <w15:commentEx w15:paraId="759F30CB" w15:done="0"/>
  <w15:commentEx w15:paraId="249EC103" w15:paraIdParent="759F30CB" w15:done="0"/>
  <w15:commentEx w15:paraId="190E90BB" w15:paraIdParent="759F30CB" w15:done="0"/>
  <w15:commentEx w15:paraId="49F66C5A" w15:done="0"/>
  <w15:commentEx w15:paraId="475ED881" w15:paraIdParent="49F66C5A" w15:done="0"/>
  <w15:commentEx w15:paraId="3684B6B7" w15:paraIdParent="49F66C5A" w15:done="0"/>
  <w15:commentEx w15:paraId="393D7766" w15:done="0"/>
  <w15:commentEx w15:paraId="7CB16644" w15:paraIdParent="393D7766" w15:done="0"/>
  <w15:commentEx w15:paraId="250883E0" w15:paraIdParent="393D7766" w15:done="0"/>
  <w15:commentEx w15:paraId="13287E6E" w15:done="0"/>
  <w15:commentEx w15:paraId="6D1D9680" w15:paraIdParent="13287E6E" w15:done="0"/>
  <w15:commentEx w15:paraId="59766A40" w15:paraIdParent="13287E6E" w15:done="0"/>
  <w15:commentEx w15:paraId="1A865AC4" w15:done="0"/>
  <w15:commentEx w15:paraId="6A74B06D" w15:paraIdParent="1A865AC4" w15:done="0"/>
  <w15:commentEx w15:paraId="089988DE" w15:paraIdParent="1A865AC4" w15:done="0"/>
  <w15:commentEx w15:paraId="6A485FB1" w15:done="0"/>
  <w15:commentEx w15:paraId="14EA52F1" w15:paraIdParent="6A485FB1" w15:done="0"/>
  <w15:commentEx w15:paraId="37AEDB4C" w15:paraIdParent="6A485FB1" w15:done="0"/>
  <w15:commentEx w15:paraId="63CF86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2DE84" w16cex:dateUtc="2022-10-13T10:59:00Z"/>
  <w16cex:commentExtensible w16cex:durableId="26F7BC36" w16cex:dateUtc="2022-10-17T03:34:00Z"/>
  <w16cex:commentExtensible w16cex:durableId="26F2BA3F" w16cex:dateUtc="2022-10-13T08:24:00Z"/>
  <w16cex:commentExtensible w16cex:durableId="26FD344B" w16cex:dateUtc="2022-10-21T07:07:00Z"/>
  <w16cex:commentExtensible w16cex:durableId="26F7BD31" w16cex:dateUtc="2022-10-17T03:38:00Z"/>
  <w16cex:commentExtensible w16cex:durableId="26F7BD55" w16cex:dateUtc="2022-10-17T03:39:00Z"/>
  <w16cex:commentExtensible w16cex:durableId="26F2BDDF" w16cex:dateUtc="2022-10-13T08:39:00Z"/>
  <w16cex:commentExtensible w16cex:durableId="26F2BE10" w16cex:dateUtc="2022-10-13T08:40:00Z"/>
  <w16cex:commentExtensible w16cex:durableId="26F2C101" w16cex:dateUtc="2022-10-13T08:53:00Z"/>
  <w16cex:commentExtensible w16cex:durableId="26F2C16B" w16cex:dateUtc="2022-10-13T08:55:00Z"/>
  <w16cex:commentExtensible w16cex:durableId="26F2C1B8" w16cex:dateUtc="2022-10-13T08:56:00Z"/>
  <w16cex:commentExtensible w16cex:durableId="26F2C0DC" w16cex:dateUtc="2022-10-13T08:52:00Z"/>
  <w16cex:commentExtensible w16cex:durableId="26F2C0C7" w16cex:dateUtc="2022-10-13T08:52:00Z"/>
  <w16cex:commentExtensible w16cex:durableId="26F2C08B" w16cex:dateUtc="2022-10-13T08:51:00Z"/>
  <w16cex:commentExtensible w16cex:durableId="26F2C011" w16cex:dateUtc="2022-10-13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BA263" w16cid:durableId="2702BFFD"/>
  <w16cid:commentId w16cid:paraId="36AE1CE9" w16cid:durableId="26F2BA0E"/>
  <w16cid:commentId w16cid:paraId="51B93FC7" w16cid:durableId="26F2DE84"/>
  <w16cid:commentId w16cid:paraId="43DB2BA2" w16cid:durableId="2702C000"/>
  <w16cid:commentId w16cid:paraId="42AE0214" w16cid:durableId="26F2BA0F"/>
  <w16cid:commentId w16cid:paraId="77047122" w16cid:durableId="26F7BC36"/>
  <w16cid:commentId w16cid:paraId="2D5B6822" w16cid:durableId="2702C003"/>
  <w16cid:commentId w16cid:paraId="1B7D13F1" w16cid:durableId="2702C004"/>
  <w16cid:commentId w16cid:paraId="737B5F0C" w16cid:durableId="26F2BA12"/>
  <w16cid:commentId w16cid:paraId="3AC2E52C" w16cid:durableId="26F2BA3F"/>
  <w16cid:commentId w16cid:paraId="6BC8EB96" w16cid:durableId="2702C007"/>
  <w16cid:commentId w16cid:paraId="68511324" w16cid:durableId="26F2BA14"/>
  <w16cid:commentId w16cid:paraId="3959D304" w16cid:durableId="26FD344B"/>
  <w16cid:commentId w16cid:paraId="045ABDE4" w16cid:durableId="2702C00A"/>
  <w16cid:commentId w16cid:paraId="23E7145A" w16cid:durableId="2702C00B"/>
  <w16cid:commentId w16cid:paraId="038470D1" w16cid:durableId="26F2BA16"/>
  <w16cid:commentId w16cid:paraId="253943EA" w16cid:durableId="26F7BD31"/>
  <w16cid:commentId w16cid:paraId="2A74A2DD" w16cid:durableId="2702C00E"/>
  <w16cid:commentId w16cid:paraId="5B480EE4" w16cid:durableId="26F2BA17"/>
  <w16cid:commentId w16cid:paraId="373E1306" w16cid:durableId="26F7BD55"/>
  <w16cid:commentId w16cid:paraId="1F58F8A2" w16cid:durableId="2702C011"/>
  <w16cid:commentId w16cid:paraId="35D63FC1" w16cid:durableId="26F2BA18"/>
  <w16cid:commentId w16cid:paraId="0F8D62CD" w16cid:durableId="26F2BA19"/>
  <w16cid:commentId w16cid:paraId="50045408" w16cid:durableId="2702C014"/>
  <w16cid:commentId w16cid:paraId="78F00350" w16cid:durableId="26F2BA1A"/>
  <w16cid:commentId w16cid:paraId="097A49CF" w16cid:durableId="26F2BA1B"/>
  <w16cid:commentId w16cid:paraId="02CC0A19" w16cid:durableId="26F2BA1C"/>
  <w16cid:commentId w16cid:paraId="592C4C46" w16cid:durableId="26F2BA1D"/>
  <w16cid:commentId w16cid:paraId="5A1658F2" w16cid:durableId="2702C019"/>
  <w16cid:commentId w16cid:paraId="3251001C" w16cid:durableId="26F2BA1E"/>
  <w16cid:commentId w16cid:paraId="60FB2D02" w16cid:durableId="26F2BA1F"/>
  <w16cid:commentId w16cid:paraId="0856DE73" w16cid:durableId="2702C01C"/>
  <w16cid:commentId w16cid:paraId="0F306C81" w16cid:durableId="26F2BA25"/>
  <w16cid:commentId w16cid:paraId="23337F0B" w16cid:durableId="26F2BA26"/>
  <w16cid:commentId w16cid:paraId="4CBEB1F5" w16cid:durableId="26F2BDDF"/>
  <w16cid:commentId w16cid:paraId="166B2942" w16cid:durableId="26F2BA27"/>
  <w16cid:commentId w16cid:paraId="285FD493" w16cid:durableId="26F2BE10"/>
  <w16cid:commentId w16cid:paraId="01D90C22" w16cid:durableId="26F2BA28"/>
  <w16cid:commentId w16cid:paraId="1C561DE5" w16cid:durableId="26F2C101"/>
  <w16cid:commentId w16cid:paraId="093D4090" w16cid:durableId="2702C024"/>
  <w16cid:commentId w16cid:paraId="759F30CB" w16cid:durableId="26F2BA29"/>
  <w16cid:commentId w16cid:paraId="249EC103" w16cid:durableId="26F2C16B"/>
  <w16cid:commentId w16cid:paraId="190E90BB" w16cid:durableId="2702C027"/>
  <w16cid:commentId w16cid:paraId="49F66C5A" w16cid:durableId="26F2BA2A"/>
  <w16cid:commentId w16cid:paraId="475ED881" w16cid:durableId="26F2C1B8"/>
  <w16cid:commentId w16cid:paraId="3684B6B7" w16cid:durableId="2702C02A"/>
  <w16cid:commentId w16cid:paraId="393D7766" w16cid:durableId="26F2BA2B"/>
  <w16cid:commentId w16cid:paraId="7CB16644" w16cid:durableId="26F2C0DC"/>
  <w16cid:commentId w16cid:paraId="250883E0" w16cid:durableId="2702C02D"/>
  <w16cid:commentId w16cid:paraId="13287E6E" w16cid:durableId="26F2BA2C"/>
  <w16cid:commentId w16cid:paraId="6D1D9680" w16cid:durableId="26F2C0C7"/>
  <w16cid:commentId w16cid:paraId="59766A40" w16cid:durableId="2702C030"/>
  <w16cid:commentId w16cid:paraId="1A865AC4" w16cid:durableId="26F2BA2D"/>
  <w16cid:commentId w16cid:paraId="6A74B06D" w16cid:durableId="26F2C08B"/>
  <w16cid:commentId w16cid:paraId="089988DE" w16cid:durableId="2702C033"/>
  <w16cid:commentId w16cid:paraId="6A485FB1" w16cid:durableId="26F2BA2E"/>
  <w16cid:commentId w16cid:paraId="14EA52F1" w16cid:durableId="26F2C011"/>
  <w16cid:commentId w16cid:paraId="37AEDB4C" w16cid:durableId="2702C036"/>
  <w16cid:commentId w16cid:paraId="63CF8630" w16cid:durableId="2702C0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9DFB0" w14:textId="77777777" w:rsidR="00A555E3" w:rsidRDefault="00A555E3">
      <w:r>
        <w:separator/>
      </w:r>
    </w:p>
  </w:endnote>
  <w:endnote w:type="continuationSeparator" w:id="0">
    <w:p w14:paraId="58337A5E" w14:textId="77777777" w:rsidR="00A555E3" w:rsidRDefault="00A55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A153F" w14:textId="77777777" w:rsidR="00A555E3" w:rsidRDefault="00A555E3">
      <w:r>
        <w:separator/>
      </w:r>
    </w:p>
  </w:footnote>
  <w:footnote w:type="continuationSeparator" w:id="0">
    <w:p w14:paraId="7DF3D307" w14:textId="77777777" w:rsidR="00A555E3" w:rsidRDefault="00A55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8554" w14:textId="07AB47C5" w:rsidR="00F85075" w:rsidRDefault="0037737C">
    <w:pPr>
      <w:pStyle w:val="ab"/>
      <w:tabs>
        <w:tab w:val="clear" w:pos="8640"/>
        <w:tab w:val="right" w:pos="9180"/>
      </w:tabs>
      <w:jc w:val="left"/>
    </w:pPr>
    <w:r>
      <w:t>Running head: SHORT TITLE IN CAPS</w:t>
    </w:r>
    <w:r>
      <w:tab/>
    </w:r>
    <w:r>
      <w:tab/>
    </w: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8348" w14:textId="3D15BFAB" w:rsidR="00F85075" w:rsidRDefault="0037737C">
    <w:pPr>
      <w:pStyle w:val="ab"/>
      <w:tabs>
        <w:tab w:val="clear" w:pos="4320"/>
        <w:tab w:val="clear" w:pos="8640"/>
        <w:tab w:val="right" w:pos="9180"/>
      </w:tabs>
      <w:jc w:val="left"/>
    </w:pPr>
    <w:r>
      <w:t>SHORT TITLE IN CAPS</w:t>
    </w:r>
    <w:r>
      <w:tab/>
    </w:r>
    <w:r>
      <w:rPr>
        <w:rStyle w:val="af4"/>
      </w:rPr>
      <w:fldChar w:fldCharType="begin"/>
    </w:r>
    <w:r>
      <w:rPr>
        <w:rStyle w:val="af4"/>
      </w:rPr>
      <w:instrText xml:space="preserve"> PAGE </w:instrText>
    </w:r>
    <w:r>
      <w:rPr>
        <w:rStyle w:val="af4"/>
      </w:rPr>
      <w:fldChar w:fldCharType="separate"/>
    </w:r>
    <w:r>
      <w:rPr>
        <w:rStyle w:val="af4"/>
        <w:noProof/>
      </w:rPr>
      <w:t>18</w:t>
    </w:r>
    <w:r>
      <w:rPr>
        <w:rStyle w:val="af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17EBD"/>
    <w:multiLevelType w:val="multilevel"/>
    <w:tmpl w:val="31717EBD"/>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67C004E9"/>
    <w:multiLevelType w:val="multilevel"/>
    <w:tmpl w:val="67C004E9"/>
    <w:lvl w:ilvl="0">
      <w:start w:val="1"/>
      <w:numFmt w:val="decimal"/>
      <w:lvlText w:val="%1."/>
      <w:lvlJc w:val="left"/>
      <w:pPr>
        <w:ind w:left="420" w:hanging="420"/>
      </w:pPr>
    </w:lvl>
    <w:lvl w:ilvl="1">
      <w:start w:val="1"/>
      <w:numFmt w:val="lowerLetter"/>
      <w:lvlText w:val="%2."/>
      <w:lvlJc w:val="left"/>
      <w:pPr>
        <w:ind w:left="-627" w:hanging="360"/>
      </w:pPr>
      <w:rPr>
        <w:rFonts w:hint="default"/>
      </w:rPr>
    </w:lvl>
    <w:lvl w:ilvl="2">
      <w:start w:val="1"/>
      <w:numFmt w:val="lowerRoman"/>
      <w:lvlText w:val="%3."/>
      <w:lvlJc w:val="right"/>
      <w:pPr>
        <w:ind w:left="-147" w:hanging="420"/>
      </w:pPr>
    </w:lvl>
    <w:lvl w:ilvl="3">
      <w:start w:val="1"/>
      <w:numFmt w:val="decimal"/>
      <w:lvlText w:val="%4."/>
      <w:lvlJc w:val="left"/>
      <w:pPr>
        <w:ind w:left="278" w:hanging="420"/>
      </w:pPr>
    </w:lvl>
    <w:lvl w:ilvl="4">
      <w:start w:val="1"/>
      <w:numFmt w:val="lowerLetter"/>
      <w:lvlText w:val="%5."/>
      <w:lvlJc w:val="left"/>
      <w:pPr>
        <w:ind w:left="360" w:hanging="360"/>
      </w:pPr>
      <w:rPr>
        <w:rFonts w:hint="default"/>
      </w:rPr>
    </w:lvl>
    <w:lvl w:ilvl="5">
      <w:start w:val="1"/>
      <w:numFmt w:val="lowerRoman"/>
      <w:lvlText w:val="%6."/>
      <w:lvlJc w:val="right"/>
      <w:pPr>
        <w:ind w:left="1113" w:hanging="420"/>
      </w:pPr>
    </w:lvl>
    <w:lvl w:ilvl="6">
      <w:start w:val="1"/>
      <w:numFmt w:val="decimal"/>
      <w:lvlText w:val="%7."/>
      <w:lvlJc w:val="left"/>
      <w:pPr>
        <w:ind w:left="1533" w:hanging="420"/>
      </w:pPr>
    </w:lvl>
    <w:lvl w:ilvl="7">
      <w:start w:val="1"/>
      <w:numFmt w:val="lowerLetter"/>
      <w:lvlText w:val="%8)"/>
      <w:lvlJc w:val="left"/>
      <w:pPr>
        <w:ind w:left="1953" w:hanging="420"/>
      </w:pPr>
    </w:lvl>
    <w:lvl w:ilvl="8">
      <w:start w:val="1"/>
      <w:numFmt w:val="lowerRoman"/>
      <w:lvlText w:val="%9."/>
      <w:lvlJc w:val="right"/>
      <w:pPr>
        <w:ind w:left="2373" w:hanging="420"/>
      </w:pPr>
    </w:lvl>
  </w:abstractNum>
  <w:num w:numId="1" w16cid:durableId="183137750">
    <w:abstractNumId w:val="0"/>
  </w:num>
  <w:num w:numId="2" w16cid:durableId="13431223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刘 欣宇">
    <w15:presenceInfo w15:providerId="Windows Live" w15:userId="e62e2e78995fda5a"/>
  </w15:person>
  <w15:person w15:author="Agnew, Rob">
    <w15:presenceInfo w15:providerId="AD" w15:userId="S-1-5-21-321074259-2410434457-2231178854-432117"/>
  </w15:person>
  <w15:person w15:author="Robert J. Agnew">
    <w15:presenceInfo w15:providerId="Windows Live" w15:userId="48d76019142dc3ae"/>
  </w15:person>
  <w15:person w15:author="WEN H">
    <w15:presenceInfo w15:providerId="Windows Live" w15:userId="9c864a26505fc9a4"/>
  </w15:person>
  <w15:person w15:author="Xie Gary">
    <w15:presenceInfo w15:providerId="Windows Live" w15:userId="770cf591ca207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kxZWFlNGQ5YWQwMWM5NGJhZmNiNTJlODA2OTEwOWMifQ=="/>
  </w:docVars>
  <w:rsids>
    <w:rsidRoot w:val="00583355"/>
    <w:rsid w:val="000002E1"/>
    <w:rsid w:val="00001269"/>
    <w:rsid w:val="00002EB9"/>
    <w:rsid w:val="00004977"/>
    <w:rsid w:val="00006F91"/>
    <w:rsid w:val="00010A55"/>
    <w:rsid w:val="0001163B"/>
    <w:rsid w:val="000116F5"/>
    <w:rsid w:val="00014560"/>
    <w:rsid w:val="0001516E"/>
    <w:rsid w:val="00016D48"/>
    <w:rsid w:val="00016EF9"/>
    <w:rsid w:val="0002024E"/>
    <w:rsid w:val="00021681"/>
    <w:rsid w:val="000222B8"/>
    <w:rsid w:val="0002345E"/>
    <w:rsid w:val="00023AD7"/>
    <w:rsid w:val="00025074"/>
    <w:rsid w:val="0002645A"/>
    <w:rsid w:val="00026481"/>
    <w:rsid w:val="000265A8"/>
    <w:rsid w:val="00026C30"/>
    <w:rsid w:val="0002709D"/>
    <w:rsid w:val="0002767D"/>
    <w:rsid w:val="000327EB"/>
    <w:rsid w:val="000331EA"/>
    <w:rsid w:val="0003571B"/>
    <w:rsid w:val="000411C3"/>
    <w:rsid w:val="00043F08"/>
    <w:rsid w:val="0004481E"/>
    <w:rsid w:val="0004592C"/>
    <w:rsid w:val="00052138"/>
    <w:rsid w:val="00052561"/>
    <w:rsid w:val="00056C46"/>
    <w:rsid w:val="000610F6"/>
    <w:rsid w:val="00061408"/>
    <w:rsid w:val="00061A30"/>
    <w:rsid w:val="000621FF"/>
    <w:rsid w:val="00063CA7"/>
    <w:rsid w:val="00064B71"/>
    <w:rsid w:val="0006561D"/>
    <w:rsid w:val="000665A5"/>
    <w:rsid w:val="00070B60"/>
    <w:rsid w:val="000764B0"/>
    <w:rsid w:val="00077B50"/>
    <w:rsid w:val="0008199D"/>
    <w:rsid w:val="00084650"/>
    <w:rsid w:val="000851DF"/>
    <w:rsid w:val="0008574C"/>
    <w:rsid w:val="00086A66"/>
    <w:rsid w:val="00086C07"/>
    <w:rsid w:val="00090456"/>
    <w:rsid w:val="000913C7"/>
    <w:rsid w:val="000929F2"/>
    <w:rsid w:val="00093DB8"/>
    <w:rsid w:val="000A0B24"/>
    <w:rsid w:val="000A2218"/>
    <w:rsid w:val="000A2333"/>
    <w:rsid w:val="000A5493"/>
    <w:rsid w:val="000A65AD"/>
    <w:rsid w:val="000A758E"/>
    <w:rsid w:val="000A79C7"/>
    <w:rsid w:val="000B11AE"/>
    <w:rsid w:val="000B2A52"/>
    <w:rsid w:val="000B33A3"/>
    <w:rsid w:val="000B3501"/>
    <w:rsid w:val="000B5F1D"/>
    <w:rsid w:val="000B77FE"/>
    <w:rsid w:val="000B7CB4"/>
    <w:rsid w:val="000C04EB"/>
    <w:rsid w:val="000C115A"/>
    <w:rsid w:val="000C124F"/>
    <w:rsid w:val="000C2C07"/>
    <w:rsid w:val="000C31A2"/>
    <w:rsid w:val="000C3747"/>
    <w:rsid w:val="000C5AEE"/>
    <w:rsid w:val="000D17E8"/>
    <w:rsid w:val="000D229B"/>
    <w:rsid w:val="000D3892"/>
    <w:rsid w:val="000D4CA9"/>
    <w:rsid w:val="000D5095"/>
    <w:rsid w:val="000D677B"/>
    <w:rsid w:val="000D6E97"/>
    <w:rsid w:val="000E097D"/>
    <w:rsid w:val="000E1D3D"/>
    <w:rsid w:val="000E22FA"/>
    <w:rsid w:val="000E2B1B"/>
    <w:rsid w:val="000E3FD8"/>
    <w:rsid w:val="000E3FF9"/>
    <w:rsid w:val="000E4E49"/>
    <w:rsid w:val="000E6459"/>
    <w:rsid w:val="000E6BAC"/>
    <w:rsid w:val="000E6BED"/>
    <w:rsid w:val="000F033D"/>
    <w:rsid w:val="000F0DC7"/>
    <w:rsid w:val="000F0F2D"/>
    <w:rsid w:val="000F1263"/>
    <w:rsid w:val="000F12CA"/>
    <w:rsid w:val="000F2A00"/>
    <w:rsid w:val="000F32A5"/>
    <w:rsid w:val="000F408A"/>
    <w:rsid w:val="000F535B"/>
    <w:rsid w:val="000F6486"/>
    <w:rsid w:val="000F7D6C"/>
    <w:rsid w:val="00100F82"/>
    <w:rsid w:val="00101E02"/>
    <w:rsid w:val="00103739"/>
    <w:rsid w:val="00103B78"/>
    <w:rsid w:val="00106BB9"/>
    <w:rsid w:val="00107D22"/>
    <w:rsid w:val="001109EB"/>
    <w:rsid w:val="001113C6"/>
    <w:rsid w:val="00111DE6"/>
    <w:rsid w:val="00112302"/>
    <w:rsid w:val="00112D95"/>
    <w:rsid w:val="00113B4E"/>
    <w:rsid w:val="00114CA5"/>
    <w:rsid w:val="00117B5A"/>
    <w:rsid w:val="00117E29"/>
    <w:rsid w:val="00121B14"/>
    <w:rsid w:val="00121B39"/>
    <w:rsid w:val="00121FB3"/>
    <w:rsid w:val="00124975"/>
    <w:rsid w:val="001249A9"/>
    <w:rsid w:val="00125105"/>
    <w:rsid w:val="00130FA6"/>
    <w:rsid w:val="00131AF3"/>
    <w:rsid w:val="0013228C"/>
    <w:rsid w:val="00132A8C"/>
    <w:rsid w:val="00133662"/>
    <w:rsid w:val="00133AD5"/>
    <w:rsid w:val="001347C0"/>
    <w:rsid w:val="00135384"/>
    <w:rsid w:val="00136468"/>
    <w:rsid w:val="00136560"/>
    <w:rsid w:val="001375A6"/>
    <w:rsid w:val="0013795A"/>
    <w:rsid w:val="00140AA8"/>
    <w:rsid w:val="00141386"/>
    <w:rsid w:val="001422E8"/>
    <w:rsid w:val="001428A0"/>
    <w:rsid w:val="00142DA0"/>
    <w:rsid w:val="00143095"/>
    <w:rsid w:val="00145EDB"/>
    <w:rsid w:val="001465BA"/>
    <w:rsid w:val="001469D0"/>
    <w:rsid w:val="00151218"/>
    <w:rsid w:val="00152E8A"/>
    <w:rsid w:val="00153E3E"/>
    <w:rsid w:val="001572DD"/>
    <w:rsid w:val="00157DAB"/>
    <w:rsid w:val="001623C9"/>
    <w:rsid w:val="0016454A"/>
    <w:rsid w:val="00165A5E"/>
    <w:rsid w:val="00166938"/>
    <w:rsid w:val="00167262"/>
    <w:rsid w:val="00167A7C"/>
    <w:rsid w:val="001715B7"/>
    <w:rsid w:val="00173688"/>
    <w:rsid w:val="0017474F"/>
    <w:rsid w:val="001756EB"/>
    <w:rsid w:val="00176C14"/>
    <w:rsid w:val="001803B2"/>
    <w:rsid w:val="00181969"/>
    <w:rsid w:val="00181B36"/>
    <w:rsid w:val="00182B1A"/>
    <w:rsid w:val="001833CD"/>
    <w:rsid w:val="001835CE"/>
    <w:rsid w:val="001848E3"/>
    <w:rsid w:val="00186ACC"/>
    <w:rsid w:val="00187562"/>
    <w:rsid w:val="0018794A"/>
    <w:rsid w:val="001929EA"/>
    <w:rsid w:val="0019315F"/>
    <w:rsid w:val="0019343E"/>
    <w:rsid w:val="0019396D"/>
    <w:rsid w:val="00193F69"/>
    <w:rsid w:val="00194DAF"/>
    <w:rsid w:val="001959DE"/>
    <w:rsid w:val="00195A65"/>
    <w:rsid w:val="001A1305"/>
    <w:rsid w:val="001A232A"/>
    <w:rsid w:val="001A2940"/>
    <w:rsid w:val="001A60E6"/>
    <w:rsid w:val="001A7A76"/>
    <w:rsid w:val="001A7F13"/>
    <w:rsid w:val="001B01A7"/>
    <w:rsid w:val="001B0779"/>
    <w:rsid w:val="001B1612"/>
    <w:rsid w:val="001B1E88"/>
    <w:rsid w:val="001B2E53"/>
    <w:rsid w:val="001B7D89"/>
    <w:rsid w:val="001C038F"/>
    <w:rsid w:val="001C17BB"/>
    <w:rsid w:val="001C20C1"/>
    <w:rsid w:val="001C3E69"/>
    <w:rsid w:val="001C480A"/>
    <w:rsid w:val="001C5819"/>
    <w:rsid w:val="001C73EB"/>
    <w:rsid w:val="001C78AF"/>
    <w:rsid w:val="001D0418"/>
    <w:rsid w:val="001D0EEC"/>
    <w:rsid w:val="001D12D1"/>
    <w:rsid w:val="001E0118"/>
    <w:rsid w:val="001E19B9"/>
    <w:rsid w:val="001E33AF"/>
    <w:rsid w:val="001E33CF"/>
    <w:rsid w:val="001E39AA"/>
    <w:rsid w:val="001E5DD1"/>
    <w:rsid w:val="001E6266"/>
    <w:rsid w:val="001F176D"/>
    <w:rsid w:val="001F22C8"/>
    <w:rsid w:val="001F2B5D"/>
    <w:rsid w:val="001F3D1B"/>
    <w:rsid w:val="001F4614"/>
    <w:rsid w:val="001F4B47"/>
    <w:rsid w:val="001F4D2F"/>
    <w:rsid w:val="001F57C4"/>
    <w:rsid w:val="001F64C2"/>
    <w:rsid w:val="001F69F3"/>
    <w:rsid w:val="001F6B8A"/>
    <w:rsid w:val="00200EE1"/>
    <w:rsid w:val="0020243E"/>
    <w:rsid w:val="00202DC5"/>
    <w:rsid w:val="00203D83"/>
    <w:rsid w:val="00205618"/>
    <w:rsid w:val="00205B20"/>
    <w:rsid w:val="00205B67"/>
    <w:rsid w:val="00210676"/>
    <w:rsid w:val="002130D7"/>
    <w:rsid w:val="0021478D"/>
    <w:rsid w:val="00215C97"/>
    <w:rsid w:val="0021714B"/>
    <w:rsid w:val="00217E95"/>
    <w:rsid w:val="002207DE"/>
    <w:rsid w:val="00220C1C"/>
    <w:rsid w:val="0022480F"/>
    <w:rsid w:val="00226A0C"/>
    <w:rsid w:val="0023100B"/>
    <w:rsid w:val="00231746"/>
    <w:rsid w:val="0023334D"/>
    <w:rsid w:val="002357E2"/>
    <w:rsid w:val="00235C45"/>
    <w:rsid w:val="00236B1B"/>
    <w:rsid w:val="002406CC"/>
    <w:rsid w:val="00241569"/>
    <w:rsid w:val="00241B96"/>
    <w:rsid w:val="00242D50"/>
    <w:rsid w:val="00243397"/>
    <w:rsid w:val="00243E87"/>
    <w:rsid w:val="0024784B"/>
    <w:rsid w:val="00247DA9"/>
    <w:rsid w:val="00250A69"/>
    <w:rsid w:val="00252876"/>
    <w:rsid w:val="00254F7F"/>
    <w:rsid w:val="002555DE"/>
    <w:rsid w:val="002563EC"/>
    <w:rsid w:val="00256FEF"/>
    <w:rsid w:val="00260012"/>
    <w:rsid w:val="0026054A"/>
    <w:rsid w:val="00260626"/>
    <w:rsid w:val="0026193E"/>
    <w:rsid w:val="002632FE"/>
    <w:rsid w:val="00263402"/>
    <w:rsid w:val="00263F91"/>
    <w:rsid w:val="00264004"/>
    <w:rsid w:val="00264DA6"/>
    <w:rsid w:val="002677F3"/>
    <w:rsid w:val="002732ED"/>
    <w:rsid w:val="00274CB9"/>
    <w:rsid w:val="0027510A"/>
    <w:rsid w:val="002765CE"/>
    <w:rsid w:val="00280B01"/>
    <w:rsid w:val="0028130C"/>
    <w:rsid w:val="00282663"/>
    <w:rsid w:val="00282BA1"/>
    <w:rsid w:val="0028331D"/>
    <w:rsid w:val="00284992"/>
    <w:rsid w:val="00284C03"/>
    <w:rsid w:val="0028583E"/>
    <w:rsid w:val="002933CA"/>
    <w:rsid w:val="00293CF6"/>
    <w:rsid w:val="00294C41"/>
    <w:rsid w:val="002A041C"/>
    <w:rsid w:val="002A11E1"/>
    <w:rsid w:val="002A2EC2"/>
    <w:rsid w:val="002A3874"/>
    <w:rsid w:val="002A3EFE"/>
    <w:rsid w:val="002A725D"/>
    <w:rsid w:val="002B0649"/>
    <w:rsid w:val="002B1B41"/>
    <w:rsid w:val="002B1DA7"/>
    <w:rsid w:val="002B320A"/>
    <w:rsid w:val="002B3949"/>
    <w:rsid w:val="002B3D38"/>
    <w:rsid w:val="002B4D32"/>
    <w:rsid w:val="002B5A2C"/>
    <w:rsid w:val="002B73ED"/>
    <w:rsid w:val="002C00D0"/>
    <w:rsid w:val="002C1124"/>
    <w:rsid w:val="002C35F3"/>
    <w:rsid w:val="002C5F03"/>
    <w:rsid w:val="002C6D60"/>
    <w:rsid w:val="002D3056"/>
    <w:rsid w:val="002D5280"/>
    <w:rsid w:val="002D66CA"/>
    <w:rsid w:val="002D6DE4"/>
    <w:rsid w:val="002D7AEB"/>
    <w:rsid w:val="002E01E5"/>
    <w:rsid w:val="002E0D4D"/>
    <w:rsid w:val="002E1190"/>
    <w:rsid w:val="002E1AD8"/>
    <w:rsid w:val="002E2C84"/>
    <w:rsid w:val="002F2100"/>
    <w:rsid w:val="002F23F3"/>
    <w:rsid w:val="002F3A9D"/>
    <w:rsid w:val="002F45E8"/>
    <w:rsid w:val="002F59A0"/>
    <w:rsid w:val="002F78E6"/>
    <w:rsid w:val="002F7BAA"/>
    <w:rsid w:val="003018DD"/>
    <w:rsid w:val="003023AE"/>
    <w:rsid w:val="00302B92"/>
    <w:rsid w:val="00307A65"/>
    <w:rsid w:val="00307D39"/>
    <w:rsid w:val="003101E0"/>
    <w:rsid w:val="00310492"/>
    <w:rsid w:val="00310495"/>
    <w:rsid w:val="00312388"/>
    <w:rsid w:val="00314B6F"/>
    <w:rsid w:val="003155C5"/>
    <w:rsid w:val="00316B92"/>
    <w:rsid w:val="003176A7"/>
    <w:rsid w:val="003208D9"/>
    <w:rsid w:val="003223AB"/>
    <w:rsid w:val="00324A2F"/>
    <w:rsid w:val="00324D9E"/>
    <w:rsid w:val="00326981"/>
    <w:rsid w:val="00326C10"/>
    <w:rsid w:val="00327598"/>
    <w:rsid w:val="00332090"/>
    <w:rsid w:val="00332E10"/>
    <w:rsid w:val="003340A6"/>
    <w:rsid w:val="00334CA1"/>
    <w:rsid w:val="00335D5C"/>
    <w:rsid w:val="00337712"/>
    <w:rsid w:val="0034275B"/>
    <w:rsid w:val="00344479"/>
    <w:rsid w:val="00346774"/>
    <w:rsid w:val="00346B0B"/>
    <w:rsid w:val="00346FFB"/>
    <w:rsid w:val="0034707C"/>
    <w:rsid w:val="003502FF"/>
    <w:rsid w:val="00352654"/>
    <w:rsid w:val="003542B0"/>
    <w:rsid w:val="00354577"/>
    <w:rsid w:val="0035558F"/>
    <w:rsid w:val="00356EB2"/>
    <w:rsid w:val="00356FF4"/>
    <w:rsid w:val="003628A5"/>
    <w:rsid w:val="00362DFC"/>
    <w:rsid w:val="0036592B"/>
    <w:rsid w:val="00366F9E"/>
    <w:rsid w:val="00367B3F"/>
    <w:rsid w:val="003702A9"/>
    <w:rsid w:val="00371A20"/>
    <w:rsid w:val="0037229A"/>
    <w:rsid w:val="00372CC2"/>
    <w:rsid w:val="003750A7"/>
    <w:rsid w:val="0037737C"/>
    <w:rsid w:val="0038008F"/>
    <w:rsid w:val="0038042A"/>
    <w:rsid w:val="003806B8"/>
    <w:rsid w:val="00380DD0"/>
    <w:rsid w:val="00380EB2"/>
    <w:rsid w:val="003917AD"/>
    <w:rsid w:val="00391D6D"/>
    <w:rsid w:val="003924A1"/>
    <w:rsid w:val="00393FF1"/>
    <w:rsid w:val="0039727B"/>
    <w:rsid w:val="003A015E"/>
    <w:rsid w:val="003A0E64"/>
    <w:rsid w:val="003A7ACD"/>
    <w:rsid w:val="003A7D29"/>
    <w:rsid w:val="003B055E"/>
    <w:rsid w:val="003B0924"/>
    <w:rsid w:val="003B5070"/>
    <w:rsid w:val="003B5392"/>
    <w:rsid w:val="003B5541"/>
    <w:rsid w:val="003B5842"/>
    <w:rsid w:val="003B72E2"/>
    <w:rsid w:val="003B740E"/>
    <w:rsid w:val="003C1D1D"/>
    <w:rsid w:val="003C34FC"/>
    <w:rsid w:val="003C5FF2"/>
    <w:rsid w:val="003C66FB"/>
    <w:rsid w:val="003D120A"/>
    <w:rsid w:val="003D15B4"/>
    <w:rsid w:val="003D191B"/>
    <w:rsid w:val="003D290F"/>
    <w:rsid w:val="003D4FB5"/>
    <w:rsid w:val="003D511E"/>
    <w:rsid w:val="003D7981"/>
    <w:rsid w:val="003D7B49"/>
    <w:rsid w:val="003E0440"/>
    <w:rsid w:val="003E1F21"/>
    <w:rsid w:val="003E220B"/>
    <w:rsid w:val="003E572D"/>
    <w:rsid w:val="003E6231"/>
    <w:rsid w:val="003F0D24"/>
    <w:rsid w:val="003F143C"/>
    <w:rsid w:val="003F3531"/>
    <w:rsid w:val="003F4461"/>
    <w:rsid w:val="003F4BA8"/>
    <w:rsid w:val="003F54B9"/>
    <w:rsid w:val="003F58EB"/>
    <w:rsid w:val="003F6269"/>
    <w:rsid w:val="003F766A"/>
    <w:rsid w:val="003F7D92"/>
    <w:rsid w:val="00400D02"/>
    <w:rsid w:val="00401964"/>
    <w:rsid w:val="0040350B"/>
    <w:rsid w:val="00410BC4"/>
    <w:rsid w:val="004114B8"/>
    <w:rsid w:val="004115D8"/>
    <w:rsid w:val="004139E6"/>
    <w:rsid w:val="004142E9"/>
    <w:rsid w:val="00414914"/>
    <w:rsid w:val="00414CE0"/>
    <w:rsid w:val="0041618D"/>
    <w:rsid w:val="004174FB"/>
    <w:rsid w:val="00421DC2"/>
    <w:rsid w:val="00422196"/>
    <w:rsid w:val="004233A0"/>
    <w:rsid w:val="00424C90"/>
    <w:rsid w:val="00425197"/>
    <w:rsid w:val="00425552"/>
    <w:rsid w:val="00426550"/>
    <w:rsid w:val="0043027D"/>
    <w:rsid w:val="00432394"/>
    <w:rsid w:val="00432F7B"/>
    <w:rsid w:val="00434090"/>
    <w:rsid w:val="004344FC"/>
    <w:rsid w:val="004364F5"/>
    <w:rsid w:val="00436511"/>
    <w:rsid w:val="004412E9"/>
    <w:rsid w:val="00443C38"/>
    <w:rsid w:val="00444BE4"/>
    <w:rsid w:val="004456F3"/>
    <w:rsid w:val="004467F9"/>
    <w:rsid w:val="00447A88"/>
    <w:rsid w:val="0045053A"/>
    <w:rsid w:val="00450B29"/>
    <w:rsid w:val="00450D72"/>
    <w:rsid w:val="0045274D"/>
    <w:rsid w:val="00453DAE"/>
    <w:rsid w:val="004548B3"/>
    <w:rsid w:val="004560C2"/>
    <w:rsid w:val="00460863"/>
    <w:rsid w:val="004615FC"/>
    <w:rsid w:val="00461BDD"/>
    <w:rsid w:val="0046555E"/>
    <w:rsid w:val="00465DD4"/>
    <w:rsid w:val="00466291"/>
    <w:rsid w:val="0046695C"/>
    <w:rsid w:val="004737A4"/>
    <w:rsid w:val="00475E2F"/>
    <w:rsid w:val="004760B1"/>
    <w:rsid w:val="00477D15"/>
    <w:rsid w:val="00477E50"/>
    <w:rsid w:val="00480792"/>
    <w:rsid w:val="004821B0"/>
    <w:rsid w:val="00482BF1"/>
    <w:rsid w:val="0048414B"/>
    <w:rsid w:val="004854AF"/>
    <w:rsid w:val="00485758"/>
    <w:rsid w:val="004860DD"/>
    <w:rsid w:val="00486FAC"/>
    <w:rsid w:val="00487FCF"/>
    <w:rsid w:val="00491993"/>
    <w:rsid w:val="004929A8"/>
    <w:rsid w:val="00494112"/>
    <w:rsid w:val="00495ED5"/>
    <w:rsid w:val="004A097B"/>
    <w:rsid w:val="004A296E"/>
    <w:rsid w:val="004A399E"/>
    <w:rsid w:val="004A448A"/>
    <w:rsid w:val="004A7F44"/>
    <w:rsid w:val="004B0094"/>
    <w:rsid w:val="004B01B5"/>
    <w:rsid w:val="004B0B4F"/>
    <w:rsid w:val="004B200A"/>
    <w:rsid w:val="004B3A0B"/>
    <w:rsid w:val="004B4007"/>
    <w:rsid w:val="004B7111"/>
    <w:rsid w:val="004C1529"/>
    <w:rsid w:val="004C1B4D"/>
    <w:rsid w:val="004C2710"/>
    <w:rsid w:val="004C3556"/>
    <w:rsid w:val="004C5AB5"/>
    <w:rsid w:val="004C6545"/>
    <w:rsid w:val="004C659D"/>
    <w:rsid w:val="004C6C55"/>
    <w:rsid w:val="004C7FA4"/>
    <w:rsid w:val="004D0815"/>
    <w:rsid w:val="004D1917"/>
    <w:rsid w:val="004D1A35"/>
    <w:rsid w:val="004D1DC6"/>
    <w:rsid w:val="004D20BC"/>
    <w:rsid w:val="004D2247"/>
    <w:rsid w:val="004D3C23"/>
    <w:rsid w:val="004D42A0"/>
    <w:rsid w:val="004D43D5"/>
    <w:rsid w:val="004D5245"/>
    <w:rsid w:val="004D7834"/>
    <w:rsid w:val="004E0CD3"/>
    <w:rsid w:val="004E3DC3"/>
    <w:rsid w:val="004E3E6F"/>
    <w:rsid w:val="004E400C"/>
    <w:rsid w:val="004E47F8"/>
    <w:rsid w:val="004E4DDE"/>
    <w:rsid w:val="004E560D"/>
    <w:rsid w:val="004F0D7A"/>
    <w:rsid w:val="004F1549"/>
    <w:rsid w:val="004F205E"/>
    <w:rsid w:val="004F75DD"/>
    <w:rsid w:val="005003AC"/>
    <w:rsid w:val="005012DC"/>
    <w:rsid w:val="00501549"/>
    <w:rsid w:val="00501EE0"/>
    <w:rsid w:val="00503551"/>
    <w:rsid w:val="00504F0F"/>
    <w:rsid w:val="00506E31"/>
    <w:rsid w:val="0050751E"/>
    <w:rsid w:val="00507A84"/>
    <w:rsid w:val="00507C88"/>
    <w:rsid w:val="00507E6F"/>
    <w:rsid w:val="005127F1"/>
    <w:rsid w:val="00513E19"/>
    <w:rsid w:val="005157B6"/>
    <w:rsid w:val="00516181"/>
    <w:rsid w:val="00517728"/>
    <w:rsid w:val="005207DF"/>
    <w:rsid w:val="00520BCB"/>
    <w:rsid w:val="005210E1"/>
    <w:rsid w:val="00522F4F"/>
    <w:rsid w:val="00526B6B"/>
    <w:rsid w:val="00526C8A"/>
    <w:rsid w:val="0052716B"/>
    <w:rsid w:val="0053010D"/>
    <w:rsid w:val="00530C06"/>
    <w:rsid w:val="00534783"/>
    <w:rsid w:val="00535335"/>
    <w:rsid w:val="00535724"/>
    <w:rsid w:val="005357DC"/>
    <w:rsid w:val="00536114"/>
    <w:rsid w:val="005367B0"/>
    <w:rsid w:val="00536F46"/>
    <w:rsid w:val="0053775F"/>
    <w:rsid w:val="00542923"/>
    <w:rsid w:val="00542C2B"/>
    <w:rsid w:val="005433B8"/>
    <w:rsid w:val="00543C12"/>
    <w:rsid w:val="00544CC2"/>
    <w:rsid w:val="005451B2"/>
    <w:rsid w:val="00545442"/>
    <w:rsid w:val="00550051"/>
    <w:rsid w:val="0055012B"/>
    <w:rsid w:val="00551078"/>
    <w:rsid w:val="00551EDF"/>
    <w:rsid w:val="005527C6"/>
    <w:rsid w:val="00553F3F"/>
    <w:rsid w:val="00556798"/>
    <w:rsid w:val="005574F6"/>
    <w:rsid w:val="00561675"/>
    <w:rsid w:val="005618CC"/>
    <w:rsid w:val="00561A22"/>
    <w:rsid w:val="00562183"/>
    <w:rsid w:val="005623F5"/>
    <w:rsid w:val="005624B8"/>
    <w:rsid w:val="005625DE"/>
    <w:rsid w:val="005633D5"/>
    <w:rsid w:val="00564990"/>
    <w:rsid w:val="005667BC"/>
    <w:rsid w:val="0056697E"/>
    <w:rsid w:val="005677DE"/>
    <w:rsid w:val="00570484"/>
    <w:rsid w:val="00570BBB"/>
    <w:rsid w:val="005723F6"/>
    <w:rsid w:val="00573221"/>
    <w:rsid w:val="005736C0"/>
    <w:rsid w:val="0057490B"/>
    <w:rsid w:val="00574BE5"/>
    <w:rsid w:val="00574F30"/>
    <w:rsid w:val="00575252"/>
    <w:rsid w:val="005763E2"/>
    <w:rsid w:val="0058064C"/>
    <w:rsid w:val="005823B7"/>
    <w:rsid w:val="005829CA"/>
    <w:rsid w:val="00583283"/>
    <w:rsid w:val="00583355"/>
    <w:rsid w:val="00583882"/>
    <w:rsid w:val="00586444"/>
    <w:rsid w:val="00586657"/>
    <w:rsid w:val="0058670E"/>
    <w:rsid w:val="00586F1C"/>
    <w:rsid w:val="00586F5D"/>
    <w:rsid w:val="00587203"/>
    <w:rsid w:val="00587337"/>
    <w:rsid w:val="00587857"/>
    <w:rsid w:val="005900B4"/>
    <w:rsid w:val="00590720"/>
    <w:rsid w:val="0059089E"/>
    <w:rsid w:val="00590AE8"/>
    <w:rsid w:val="00591124"/>
    <w:rsid w:val="00591521"/>
    <w:rsid w:val="0059450A"/>
    <w:rsid w:val="005957D5"/>
    <w:rsid w:val="00596AB0"/>
    <w:rsid w:val="00597192"/>
    <w:rsid w:val="00597E49"/>
    <w:rsid w:val="005A082F"/>
    <w:rsid w:val="005A0C01"/>
    <w:rsid w:val="005A1102"/>
    <w:rsid w:val="005A1C16"/>
    <w:rsid w:val="005A4149"/>
    <w:rsid w:val="005A4A81"/>
    <w:rsid w:val="005A4B8E"/>
    <w:rsid w:val="005A54BB"/>
    <w:rsid w:val="005A6087"/>
    <w:rsid w:val="005A6857"/>
    <w:rsid w:val="005A7210"/>
    <w:rsid w:val="005A725A"/>
    <w:rsid w:val="005A7777"/>
    <w:rsid w:val="005B1775"/>
    <w:rsid w:val="005B1BF9"/>
    <w:rsid w:val="005B1C63"/>
    <w:rsid w:val="005B263F"/>
    <w:rsid w:val="005B3E3B"/>
    <w:rsid w:val="005B6E9C"/>
    <w:rsid w:val="005B6F41"/>
    <w:rsid w:val="005C0087"/>
    <w:rsid w:val="005C230C"/>
    <w:rsid w:val="005C29BD"/>
    <w:rsid w:val="005C34CA"/>
    <w:rsid w:val="005C3849"/>
    <w:rsid w:val="005C7572"/>
    <w:rsid w:val="005C7ACE"/>
    <w:rsid w:val="005C7C84"/>
    <w:rsid w:val="005D02DA"/>
    <w:rsid w:val="005D116B"/>
    <w:rsid w:val="005D26D7"/>
    <w:rsid w:val="005D3B72"/>
    <w:rsid w:val="005D7622"/>
    <w:rsid w:val="005D77F6"/>
    <w:rsid w:val="005E02FA"/>
    <w:rsid w:val="005E104D"/>
    <w:rsid w:val="005E2670"/>
    <w:rsid w:val="005E3E8A"/>
    <w:rsid w:val="005E3F16"/>
    <w:rsid w:val="005E56B0"/>
    <w:rsid w:val="005E6C90"/>
    <w:rsid w:val="005F0D7E"/>
    <w:rsid w:val="005F1FC7"/>
    <w:rsid w:val="005F431E"/>
    <w:rsid w:val="005F543B"/>
    <w:rsid w:val="00602551"/>
    <w:rsid w:val="00602996"/>
    <w:rsid w:val="0060524A"/>
    <w:rsid w:val="00605D65"/>
    <w:rsid w:val="00606397"/>
    <w:rsid w:val="0060726A"/>
    <w:rsid w:val="00607392"/>
    <w:rsid w:val="006073BF"/>
    <w:rsid w:val="00607A59"/>
    <w:rsid w:val="00610A54"/>
    <w:rsid w:val="006113C1"/>
    <w:rsid w:val="00612ABA"/>
    <w:rsid w:val="00612F70"/>
    <w:rsid w:val="00617A3B"/>
    <w:rsid w:val="006209F2"/>
    <w:rsid w:val="00620AE6"/>
    <w:rsid w:val="00621CB6"/>
    <w:rsid w:val="00621CF4"/>
    <w:rsid w:val="00623B5F"/>
    <w:rsid w:val="00625146"/>
    <w:rsid w:val="006262CA"/>
    <w:rsid w:val="00627213"/>
    <w:rsid w:val="0063653E"/>
    <w:rsid w:val="00641603"/>
    <w:rsid w:val="00642752"/>
    <w:rsid w:val="00642908"/>
    <w:rsid w:val="006475DD"/>
    <w:rsid w:val="00650B3E"/>
    <w:rsid w:val="00653057"/>
    <w:rsid w:val="00653595"/>
    <w:rsid w:val="0065370D"/>
    <w:rsid w:val="00653CED"/>
    <w:rsid w:val="00655F3A"/>
    <w:rsid w:val="006562AE"/>
    <w:rsid w:val="006566A4"/>
    <w:rsid w:val="006601DA"/>
    <w:rsid w:val="00660BAA"/>
    <w:rsid w:val="00661401"/>
    <w:rsid w:val="00661CA4"/>
    <w:rsid w:val="006621AD"/>
    <w:rsid w:val="00662978"/>
    <w:rsid w:val="00662BCE"/>
    <w:rsid w:val="00662C64"/>
    <w:rsid w:val="006658AB"/>
    <w:rsid w:val="00666577"/>
    <w:rsid w:val="00670D6E"/>
    <w:rsid w:val="00670E7D"/>
    <w:rsid w:val="006748D3"/>
    <w:rsid w:val="006765C8"/>
    <w:rsid w:val="006768A0"/>
    <w:rsid w:val="00676E93"/>
    <w:rsid w:val="00677068"/>
    <w:rsid w:val="006834B7"/>
    <w:rsid w:val="00685108"/>
    <w:rsid w:val="0068539E"/>
    <w:rsid w:val="00685C96"/>
    <w:rsid w:val="00686391"/>
    <w:rsid w:val="00686954"/>
    <w:rsid w:val="00687552"/>
    <w:rsid w:val="00691F9A"/>
    <w:rsid w:val="006921F8"/>
    <w:rsid w:val="00692230"/>
    <w:rsid w:val="0069249A"/>
    <w:rsid w:val="00693E11"/>
    <w:rsid w:val="00694857"/>
    <w:rsid w:val="00695DC1"/>
    <w:rsid w:val="006975AE"/>
    <w:rsid w:val="00697727"/>
    <w:rsid w:val="00697BAC"/>
    <w:rsid w:val="00697ED0"/>
    <w:rsid w:val="006A10B9"/>
    <w:rsid w:val="006A142E"/>
    <w:rsid w:val="006A4292"/>
    <w:rsid w:val="006A7153"/>
    <w:rsid w:val="006A71E3"/>
    <w:rsid w:val="006B0803"/>
    <w:rsid w:val="006B3206"/>
    <w:rsid w:val="006B34CA"/>
    <w:rsid w:val="006C0016"/>
    <w:rsid w:val="006C0422"/>
    <w:rsid w:val="006C1351"/>
    <w:rsid w:val="006C28E5"/>
    <w:rsid w:val="006C4292"/>
    <w:rsid w:val="006C5924"/>
    <w:rsid w:val="006C6231"/>
    <w:rsid w:val="006C7DCF"/>
    <w:rsid w:val="006D109C"/>
    <w:rsid w:val="006D22D2"/>
    <w:rsid w:val="006D2757"/>
    <w:rsid w:val="006D2869"/>
    <w:rsid w:val="006D59FE"/>
    <w:rsid w:val="006D6794"/>
    <w:rsid w:val="006D7C12"/>
    <w:rsid w:val="006D7EAC"/>
    <w:rsid w:val="006E1993"/>
    <w:rsid w:val="006E295C"/>
    <w:rsid w:val="006E4527"/>
    <w:rsid w:val="006E4C0A"/>
    <w:rsid w:val="006E6B9A"/>
    <w:rsid w:val="006F14DE"/>
    <w:rsid w:val="006F1BBD"/>
    <w:rsid w:val="006F249A"/>
    <w:rsid w:val="006F2D86"/>
    <w:rsid w:val="006F2F5C"/>
    <w:rsid w:val="006F3316"/>
    <w:rsid w:val="006F3833"/>
    <w:rsid w:val="006F5977"/>
    <w:rsid w:val="006F6E8C"/>
    <w:rsid w:val="006F796E"/>
    <w:rsid w:val="0070250E"/>
    <w:rsid w:val="00706D88"/>
    <w:rsid w:val="00707E1B"/>
    <w:rsid w:val="00710C75"/>
    <w:rsid w:val="0071163D"/>
    <w:rsid w:val="00711BFC"/>
    <w:rsid w:val="00712F57"/>
    <w:rsid w:val="007136FE"/>
    <w:rsid w:val="00714CE7"/>
    <w:rsid w:val="00715EFA"/>
    <w:rsid w:val="00721040"/>
    <w:rsid w:val="00724768"/>
    <w:rsid w:val="00725718"/>
    <w:rsid w:val="0072782D"/>
    <w:rsid w:val="00730A3C"/>
    <w:rsid w:val="00730C96"/>
    <w:rsid w:val="00733193"/>
    <w:rsid w:val="00733D50"/>
    <w:rsid w:val="0073402C"/>
    <w:rsid w:val="0073413F"/>
    <w:rsid w:val="0073437A"/>
    <w:rsid w:val="00735014"/>
    <w:rsid w:val="0073508E"/>
    <w:rsid w:val="00736964"/>
    <w:rsid w:val="00736DFE"/>
    <w:rsid w:val="00737B2A"/>
    <w:rsid w:val="00740905"/>
    <w:rsid w:val="00746248"/>
    <w:rsid w:val="00750EBB"/>
    <w:rsid w:val="00750F1B"/>
    <w:rsid w:val="00751B73"/>
    <w:rsid w:val="00752182"/>
    <w:rsid w:val="007533E0"/>
    <w:rsid w:val="00753AC0"/>
    <w:rsid w:val="00754A39"/>
    <w:rsid w:val="0075574D"/>
    <w:rsid w:val="007577F7"/>
    <w:rsid w:val="00757BAC"/>
    <w:rsid w:val="0076076F"/>
    <w:rsid w:val="00760BEA"/>
    <w:rsid w:val="00761C7C"/>
    <w:rsid w:val="00761D78"/>
    <w:rsid w:val="00762236"/>
    <w:rsid w:val="007623FE"/>
    <w:rsid w:val="00762DDF"/>
    <w:rsid w:val="00765A35"/>
    <w:rsid w:val="00765C9E"/>
    <w:rsid w:val="00766EE6"/>
    <w:rsid w:val="0076798C"/>
    <w:rsid w:val="007705C5"/>
    <w:rsid w:val="00770F87"/>
    <w:rsid w:val="00771EF2"/>
    <w:rsid w:val="00772B01"/>
    <w:rsid w:val="007733DC"/>
    <w:rsid w:val="007736A9"/>
    <w:rsid w:val="00773935"/>
    <w:rsid w:val="00774559"/>
    <w:rsid w:val="0077626D"/>
    <w:rsid w:val="007767AB"/>
    <w:rsid w:val="0077710D"/>
    <w:rsid w:val="00780D87"/>
    <w:rsid w:val="00781F5E"/>
    <w:rsid w:val="007822E3"/>
    <w:rsid w:val="00782441"/>
    <w:rsid w:val="007838A3"/>
    <w:rsid w:val="00785984"/>
    <w:rsid w:val="007859F2"/>
    <w:rsid w:val="007862AA"/>
    <w:rsid w:val="00786700"/>
    <w:rsid w:val="007913A4"/>
    <w:rsid w:val="007931E8"/>
    <w:rsid w:val="007950C4"/>
    <w:rsid w:val="00795D67"/>
    <w:rsid w:val="007A1644"/>
    <w:rsid w:val="007A2DA1"/>
    <w:rsid w:val="007A41D5"/>
    <w:rsid w:val="007A491A"/>
    <w:rsid w:val="007A4E8D"/>
    <w:rsid w:val="007A5727"/>
    <w:rsid w:val="007A6012"/>
    <w:rsid w:val="007A6091"/>
    <w:rsid w:val="007B0EE4"/>
    <w:rsid w:val="007B1C99"/>
    <w:rsid w:val="007B404C"/>
    <w:rsid w:val="007B4889"/>
    <w:rsid w:val="007B4930"/>
    <w:rsid w:val="007B6ED5"/>
    <w:rsid w:val="007B79C7"/>
    <w:rsid w:val="007C0F28"/>
    <w:rsid w:val="007C1B67"/>
    <w:rsid w:val="007C45B2"/>
    <w:rsid w:val="007D29AE"/>
    <w:rsid w:val="007D6BF4"/>
    <w:rsid w:val="007D79DD"/>
    <w:rsid w:val="007D7C02"/>
    <w:rsid w:val="007E5340"/>
    <w:rsid w:val="007E58B3"/>
    <w:rsid w:val="007E5D0D"/>
    <w:rsid w:val="007F038A"/>
    <w:rsid w:val="007F105C"/>
    <w:rsid w:val="007F19AB"/>
    <w:rsid w:val="007F1BFC"/>
    <w:rsid w:val="007F1F71"/>
    <w:rsid w:val="007F27C2"/>
    <w:rsid w:val="007F2E04"/>
    <w:rsid w:val="007F302E"/>
    <w:rsid w:val="007F324E"/>
    <w:rsid w:val="007F4F44"/>
    <w:rsid w:val="007F5EDA"/>
    <w:rsid w:val="007F6740"/>
    <w:rsid w:val="007F7596"/>
    <w:rsid w:val="007F7B09"/>
    <w:rsid w:val="007F7DD5"/>
    <w:rsid w:val="00800F38"/>
    <w:rsid w:val="008011B7"/>
    <w:rsid w:val="00801906"/>
    <w:rsid w:val="0080327E"/>
    <w:rsid w:val="00804295"/>
    <w:rsid w:val="00804FB2"/>
    <w:rsid w:val="008051E1"/>
    <w:rsid w:val="00805EC8"/>
    <w:rsid w:val="008064A6"/>
    <w:rsid w:val="0080677C"/>
    <w:rsid w:val="00807D6F"/>
    <w:rsid w:val="008105F5"/>
    <w:rsid w:val="00811146"/>
    <w:rsid w:val="00812F4D"/>
    <w:rsid w:val="00815E0B"/>
    <w:rsid w:val="00822414"/>
    <w:rsid w:val="00825D0A"/>
    <w:rsid w:val="00825DFF"/>
    <w:rsid w:val="00826615"/>
    <w:rsid w:val="0083136F"/>
    <w:rsid w:val="008318EF"/>
    <w:rsid w:val="00835153"/>
    <w:rsid w:val="0083609A"/>
    <w:rsid w:val="0083702B"/>
    <w:rsid w:val="00841408"/>
    <w:rsid w:val="00842E3B"/>
    <w:rsid w:val="0084707A"/>
    <w:rsid w:val="00851A78"/>
    <w:rsid w:val="00852DFD"/>
    <w:rsid w:val="008546D3"/>
    <w:rsid w:val="00857AB5"/>
    <w:rsid w:val="00860411"/>
    <w:rsid w:val="00860D89"/>
    <w:rsid w:val="00862681"/>
    <w:rsid w:val="00863E92"/>
    <w:rsid w:val="00863F14"/>
    <w:rsid w:val="00864763"/>
    <w:rsid w:val="00866AC4"/>
    <w:rsid w:val="00866C6D"/>
    <w:rsid w:val="00866F18"/>
    <w:rsid w:val="00867C71"/>
    <w:rsid w:val="008703E2"/>
    <w:rsid w:val="008706D6"/>
    <w:rsid w:val="008720DB"/>
    <w:rsid w:val="00880089"/>
    <w:rsid w:val="00881490"/>
    <w:rsid w:val="008814BB"/>
    <w:rsid w:val="00881BE8"/>
    <w:rsid w:val="00881F14"/>
    <w:rsid w:val="00882289"/>
    <w:rsid w:val="008839B7"/>
    <w:rsid w:val="008843E3"/>
    <w:rsid w:val="008848E4"/>
    <w:rsid w:val="00884F00"/>
    <w:rsid w:val="0088656A"/>
    <w:rsid w:val="008867FF"/>
    <w:rsid w:val="00887378"/>
    <w:rsid w:val="00890D12"/>
    <w:rsid w:val="008933FB"/>
    <w:rsid w:val="00894AFD"/>
    <w:rsid w:val="00896C93"/>
    <w:rsid w:val="00897090"/>
    <w:rsid w:val="008A120C"/>
    <w:rsid w:val="008A1CF8"/>
    <w:rsid w:val="008A2FFC"/>
    <w:rsid w:val="008A320E"/>
    <w:rsid w:val="008A35C8"/>
    <w:rsid w:val="008A4E6E"/>
    <w:rsid w:val="008A5B20"/>
    <w:rsid w:val="008A62C8"/>
    <w:rsid w:val="008A63A8"/>
    <w:rsid w:val="008A67DB"/>
    <w:rsid w:val="008A7038"/>
    <w:rsid w:val="008A7D3F"/>
    <w:rsid w:val="008B1695"/>
    <w:rsid w:val="008B198C"/>
    <w:rsid w:val="008B2E4A"/>
    <w:rsid w:val="008B3098"/>
    <w:rsid w:val="008C1D97"/>
    <w:rsid w:val="008C22D1"/>
    <w:rsid w:val="008C7329"/>
    <w:rsid w:val="008D059A"/>
    <w:rsid w:val="008D2850"/>
    <w:rsid w:val="008D5177"/>
    <w:rsid w:val="008D5471"/>
    <w:rsid w:val="008D560E"/>
    <w:rsid w:val="008D575D"/>
    <w:rsid w:val="008D5C89"/>
    <w:rsid w:val="008D75D9"/>
    <w:rsid w:val="008D7CB1"/>
    <w:rsid w:val="008E129C"/>
    <w:rsid w:val="008E42F0"/>
    <w:rsid w:val="008E619E"/>
    <w:rsid w:val="008E6AE2"/>
    <w:rsid w:val="008F10AF"/>
    <w:rsid w:val="008F1980"/>
    <w:rsid w:val="008F2807"/>
    <w:rsid w:val="008F3CCD"/>
    <w:rsid w:val="008F3D89"/>
    <w:rsid w:val="008F46C2"/>
    <w:rsid w:val="008F5728"/>
    <w:rsid w:val="008F5ED8"/>
    <w:rsid w:val="008F6E75"/>
    <w:rsid w:val="008F783C"/>
    <w:rsid w:val="00903CE3"/>
    <w:rsid w:val="009041BA"/>
    <w:rsid w:val="009041C9"/>
    <w:rsid w:val="00905A62"/>
    <w:rsid w:val="00905B5C"/>
    <w:rsid w:val="00905BE0"/>
    <w:rsid w:val="00911A2D"/>
    <w:rsid w:val="00911D2D"/>
    <w:rsid w:val="00912026"/>
    <w:rsid w:val="0091211F"/>
    <w:rsid w:val="00913A66"/>
    <w:rsid w:val="009144BD"/>
    <w:rsid w:val="00914687"/>
    <w:rsid w:val="00915319"/>
    <w:rsid w:val="0091567F"/>
    <w:rsid w:val="00915A1B"/>
    <w:rsid w:val="00916761"/>
    <w:rsid w:val="00917420"/>
    <w:rsid w:val="00917956"/>
    <w:rsid w:val="00920767"/>
    <w:rsid w:val="00923BB9"/>
    <w:rsid w:val="00924380"/>
    <w:rsid w:val="0092657F"/>
    <w:rsid w:val="00930604"/>
    <w:rsid w:val="00930D61"/>
    <w:rsid w:val="0093132A"/>
    <w:rsid w:val="009332F0"/>
    <w:rsid w:val="00933480"/>
    <w:rsid w:val="009341E1"/>
    <w:rsid w:val="009355E3"/>
    <w:rsid w:val="00936492"/>
    <w:rsid w:val="009366A2"/>
    <w:rsid w:val="009431EF"/>
    <w:rsid w:val="00943A49"/>
    <w:rsid w:val="0094498E"/>
    <w:rsid w:val="00944FA1"/>
    <w:rsid w:val="00947D07"/>
    <w:rsid w:val="00947D1A"/>
    <w:rsid w:val="0095042D"/>
    <w:rsid w:val="009506C1"/>
    <w:rsid w:val="00950703"/>
    <w:rsid w:val="009519EB"/>
    <w:rsid w:val="0095474F"/>
    <w:rsid w:val="00954AF5"/>
    <w:rsid w:val="00954B3E"/>
    <w:rsid w:val="00955146"/>
    <w:rsid w:val="00955333"/>
    <w:rsid w:val="00960969"/>
    <w:rsid w:val="00963B79"/>
    <w:rsid w:val="0096411E"/>
    <w:rsid w:val="009647A2"/>
    <w:rsid w:val="00965951"/>
    <w:rsid w:val="009679E5"/>
    <w:rsid w:val="00970167"/>
    <w:rsid w:val="009706B9"/>
    <w:rsid w:val="009711B3"/>
    <w:rsid w:val="0097139D"/>
    <w:rsid w:val="00971BB7"/>
    <w:rsid w:val="009726F9"/>
    <w:rsid w:val="0097786B"/>
    <w:rsid w:val="00980213"/>
    <w:rsid w:val="009820F0"/>
    <w:rsid w:val="00982B91"/>
    <w:rsid w:val="0098363F"/>
    <w:rsid w:val="00984E45"/>
    <w:rsid w:val="0098686F"/>
    <w:rsid w:val="00986BB8"/>
    <w:rsid w:val="0098745C"/>
    <w:rsid w:val="00987C32"/>
    <w:rsid w:val="0099047F"/>
    <w:rsid w:val="00992F76"/>
    <w:rsid w:val="00993129"/>
    <w:rsid w:val="009943FE"/>
    <w:rsid w:val="009946DD"/>
    <w:rsid w:val="00994F25"/>
    <w:rsid w:val="00995AF3"/>
    <w:rsid w:val="0099608A"/>
    <w:rsid w:val="00996DDD"/>
    <w:rsid w:val="009A070E"/>
    <w:rsid w:val="009A0F1C"/>
    <w:rsid w:val="009A1571"/>
    <w:rsid w:val="009A2E86"/>
    <w:rsid w:val="009A3301"/>
    <w:rsid w:val="009A42AD"/>
    <w:rsid w:val="009A5F83"/>
    <w:rsid w:val="009A6A76"/>
    <w:rsid w:val="009B2AEF"/>
    <w:rsid w:val="009B4CFB"/>
    <w:rsid w:val="009B5625"/>
    <w:rsid w:val="009B6106"/>
    <w:rsid w:val="009B63D5"/>
    <w:rsid w:val="009B7027"/>
    <w:rsid w:val="009C240F"/>
    <w:rsid w:val="009C3828"/>
    <w:rsid w:val="009C3C07"/>
    <w:rsid w:val="009C44D7"/>
    <w:rsid w:val="009C4C9E"/>
    <w:rsid w:val="009C5D2F"/>
    <w:rsid w:val="009C7B8F"/>
    <w:rsid w:val="009D2790"/>
    <w:rsid w:val="009D28E1"/>
    <w:rsid w:val="009D29E7"/>
    <w:rsid w:val="009D30E3"/>
    <w:rsid w:val="009D5DCB"/>
    <w:rsid w:val="009E0B9E"/>
    <w:rsid w:val="009E19EA"/>
    <w:rsid w:val="009E21F4"/>
    <w:rsid w:val="009E4771"/>
    <w:rsid w:val="009E6913"/>
    <w:rsid w:val="009E6978"/>
    <w:rsid w:val="009E6AA3"/>
    <w:rsid w:val="009E6DEC"/>
    <w:rsid w:val="009E7210"/>
    <w:rsid w:val="009F0878"/>
    <w:rsid w:val="009F17A2"/>
    <w:rsid w:val="009F22E4"/>
    <w:rsid w:val="009F2339"/>
    <w:rsid w:val="009F2CD3"/>
    <w:rsid w:val="009F428D"/>
    <w:rsid w:val="009F54B2"/>
    <w:rsid w:val="009F5B69"/>
    <w:rsid w:val="009F6EF2"/>
    <w:rsid w:val="009F7E5C"/>
    <w:rsid w:val="009F7FDB"/>
    <w:rsid w:val="00A00140"/>
    <w:rsid w:val="00A0107C"/>
    <w:rsid w:val="00A015E1"/>
    <w:rsid w:val="00A016D4"/>
    <w:rsid w:val="00A020B5"/>
    <w:rsid w:val="00A021DD"/>
    <w:rsid w:val="00A03527"/>
    <w:rsid w:val="00A04DDE"/>
    <w:rsid w:val="00A06D1A"/>
    <w:rsid w:val="00A07AD3"/>
    <w:rsid w:val="00A1238A"/>
    <w:rsid w:val="00A12CD7"/>
    <w:rsid w:val="00A14B57"/>
    <w:rsid w:val="00A15D0B"/>
    <w:rsid w:val="00A20105"/>
    <w:rsid w:val="00A203EE"/>
    <w:rsid w:val="00A2137F"/>
    <w:rsid w:val="00A22690"/>
    <w:rsid w:val="00A24557"/>
    <w:rsid w:val="00A2483E"/>
    <w:rsid w:val="00A2640E"/>
    <w:rsid w:val="00A2649A"/>
    <w:rsid w:val="00A27076"/>
    <w:rsid w:val="00A307AE"/>
    <w:rsid w:val="00A3253B"/>
    <w:rsid w:val="00A34E69"/>
    <w:rsid w:val="00A35037"/>
    <w:rsid w:val="00A37387"/>
    <w:rsid w:val="00A4066F"/>
    <w:rsid w:val="00A41DFB"/>
    <w:rsid w:val="00A433FD"/>
    <w:rsid w:val="00A443BB"/>
    <w:rsid w:val="00A474D2"/>
    <w:rsid w:val="00A47C5C"/>
    <w:rsid w:val="00A47F53"/>
    <w:rsid w:val="00A47FD7"/>
    <w:rsid w:val="00A50941"/>
    <w:rsid w:val="00A50B7D"/>
    <w:rsid w:val="00A51CEC"/>
    <w:rsid w:val="00A52012"/>
    <w:rsid w:val="00A5213C"/>
    <w:rsid w:val="00A53D2D"/>
    <w:rsid w:val="00A555DD"/>
    <w:rsid w:val="00A555E3"/>
    <w:rsid w:val="00A55C53"/>
    <w:rsid w:val="00A5607B"/>
    <w:rsid w:val="00A56E62"/>
    <w:rsid w:val="00A61731"/>
    <w:rsid w:val="00A61E30"/>
    <w:rsid w:val="00A629D5"/>
    <w:rsid w:val="00A66DE9"/>
    <w:rsid w:val="00A6772F"/>
    <w:rsid w:val="00A70A27"/>
    <w:rsid w:val="00A7103E"/>
    <w:rsid w:val="00A7113E"/>
    <w:rsid w:val="00A714B4"/>
    <w:rsid w:val="00A743B0"/>
    <w:rsid w:val="00A759B9"/>
    <w:rsid w:val="00A75E49"/>
    <w:rsid w:val="00A765AA"/>
    <w:rsid w:val="00A76720"/>
    <w:rsid w:val="00A7759F"/>
    <w:rsid w:val="00A82E97"/>
    <w:rsid w:val="00A83176"/>
    <w:rsid w:val="00A83296"/>
    <w:rsid w:val="00A84D11"/>
    <w:rsid w:val="00A9189D"/>
    <w:rsid w:val="00A92EB0"/>
    <w:rsid w:val="00A930F3"/>
    <w:rsid w:val="00A94A4D"/>
    <w:rsid w:val="00A97A2E"/>
    <w:rsid w:val="00A97E70"/>
    <w:rsid w:val="00AA1D80"/>
    <w:rsid w:val="00AA3298"/>
    <w:rsid w:val="00AA4384"/>
    <w:rsid w:val="00AA505A"/>
    <w:rsid w:val="00AA6084"/>
    <w:rsid w:val="00AA78BC"/>
    <w:rsid w:val="00AB1BCC"/>
    <w:rsid w:val="00AB1E99"/>
    <w:rsid w:val="00AB42AC"/>
    <w:rsid w:val="00AC32BD"/>
    <w:rsid w:val="00AC6D6C"/>
    <w:rsid w:val="00AC77F2"/>
    <w:rsid w:val="00AD0F0F"/>
    <w:rsid w:val="00AD1263"/>
    <w:rsid w:val="00AD1B0D"/>
    <w:rsid w:val="00AD2973"/>
    <w:rsid w:val="00AD347E"/>
    <w:rsid w:val="00AD361C"/>
    <w:rsid w:val="00AD4456"/>
    <w:rsid w:val="00AD4A53"/>
    <w:rsid w:val="00AD5574"/>
    <w:rsid w:val="00AD56E7"/>
    <w:rsid w:val="00AE0C3D"/>
    <w:rsid w:val="00AE1FB3"/>
    <w:rsid w:val="00AE3BD3"/>
    <w:rsid w:val="00AE4C69"/>
    <w:rsid w:val="00AE5DF6"/>
    <w:rsid w:val="00AE6A37"/>
    <w:rsid w:val="00AE7DEF"/>
    <w:rsid w:val="00AF1B49"/>
    <w:rsid w:val="00AF3010"/>
    <w:rsid w:val="00AF4147"/>
    <w:rsid w:val="00AF4D07"/>
    <w:rsid w:val="00AF653D"/>
    <w:rsid w:val="00AF66EF"/>
    <w:rsid w:val="00B0165D"/>
    <w:rsid w:val="00B02D60"/>
    <w:rsid w:val="00B04667"/>
    <w:rsid w:val="00B05281"/>
    <w:rsid w:val="00B05990"/>
    <w:rsid w:val="00B05F64"/>
    <w:rsid w:val="00B0611E"/>
    <w:rsid w:val="00B06202"/>
    <w:rsid w:val="00B06237"/>
    <w:rsid w:val="00B0674A"/>
    <w:rsid w:val="00B10036"/>
    <w:rsid w:val="00B10750"/>
    <w:rsid w:val="00B10B0C"/>
    <w:rsid w:val="00B117FC"/>
    <w:rsid w:val="00B126DA"/>
    <w:rsid w:val="00B13720"/>
    <w:rsid w:val="00B13B64"/>
    <w:rsid w:val="00B15088"/>
    <w:rsid w:val="00B15CE0"/>
    <w:rsid w:val="00B16134"/>
    <w:rsid w:val="00B16885"/>
    <w:rsid w:val="00B20AAE"/>
    <w:rsid w:val="00B211A7"/>
    <w:rsid w:val="00B21CC8"/>
    <w:rsid w:val="00B23148"/>
    <w:rsid w:val="00B236A1"/>
    <w:rsid w:val="00B242A0"/>
    <w:rsid w:val="00B24467"/>
    <w:rsid w:val="00B25E86"/>
    <w:rsid w:val="00B27DCF"/>
    <w:rsid w:val="00B3082B"/>
    <w:rsid w:val="00B3106E"/>
    <w:rsid w:val="00B33B08"/>
    <w:rsid w:val="00B34ADC"/>
    <w:rsid w:val="00B357E9"/>
    <w:rsid w:val="00B35B08"/>
    <w:rsid w:val="00B35DAD"/>
    <w:rsid w:val="00B369FE"/>
    <w:rsid w:val="00B40743"/>
    <w:rsid w:val="00B40A8D"/>
    <w:rsid w:val="00B40D6F"/>
    <w:rsid w:val="00B426E1"/>
    <w:rsid w:val="00B43A30"/>
    <w:rsid w:val="00B44284"/>
    <w:rsid w:val="00B44C7A"/>
    <w:rsid w:val="00B45279"/>
    <w:rsid w:val="00B50070"/>
    <w:rsid w:val="00B512E8"/>
    <w:rsid w:val="00B532F2"/>
    <w:rsid w:val="00B53950"/>
    <w:rsid w:val="00B53B9F"/>
    <w:rsid w:val="00B54BC4"/>
    <w:rsid w:val="00B5543D"/>
    <w:rsid w:val="00B56085"/>
    <w:rsid w:val="00B56529"/>
    <w:rsid w:val="00B57299"/>
    <w:rsid w:val="00B5756E"/>
    <w:rsid w:val="00B6305E"/>
    <w:rsid w:val="00B63E5C"/>
    <w:rsid w:val="00B707EC"/>
    <w:rsid w:val="00B72F9E"/>
    <w:rsid w:val="00B744E4"/>
    <w:rsid w:val="00B76CE0"/>
    <w:rsid w:val="00B77CC8"/>
    <w:rsid w:val="00B8059F"/>
    <w:rsid w:val="00B8166B"/>
    <w:rsid w:val="00B83003"/>
    <w:rsid w:val="00B83748"/>
    <w:rsid w:val="00B83D6B"/>
    <w:rsid w:val="00B872E5"/>
    <w:rsid w:val="00B9076C"/>
    <w:rsid w:val="00B90B15"/>
    <w:rsid w:val="00B93FDD"/>
    <w:rsid w:val="00B946C2"/>
    <w:rsid w:val="00BA0DB8"/>
    <w:rsid w:val="00BA1052"/>
    <w:rsid w:val="00BA13BE"/>
    <w:rsid w:val="00BA49A4"/>
    <w:rsid w:val="00BB1CB2"/>
    <w:rsid w:val="00BB4FAF"/>
    <w:rsid w:val="00BB5EEB"/>
    <w:rsid w:val="00BB7BAD"/>
    <w:rsid w:val="00BC0558"/>
    <w:rsid w:val="00BC0DCF"/>
    <w:rsid w:val="00BC115F"/>
    <w:rsid w:val="00BC2F47"/>
    <w:rsid w:val="00BC373F"/>
    <w:rsid w:val="00BC39AA"/>
    <w:rsid w:val="00BC3A95"/>
    <w:rsid w:val="00BC5F0B"/>
    <w:rsid w:val="00BC6C48"/>
    <w:rsid w:val="00BC6CC2"/>
    <w:rsid w:val="00BC73CD"/>
    <w:rsid w:val="00BC7C33"/>
    <w:rsid w:val="00BD02A2"/>
    <w:rsid w:val="00BD03CD"/>
    <w:rsid w:val="00BD0552"/>
    <w:rsid w:val="00BD0AB8"/>
    <w:rsid w:val="00BD3E05"/>
    <w:rsid w:val="00BD50E7"/>
    <w:rsid w:val="00BD636E"/>
    <w:rsid w:val="00BD6E77"/>
    <w:rsid w:val="00BE1581"/>
    <w:rsid w:val="00BE1B43"/>
    <w:rsid w:val="00BE1D6E"/>
    <w:rsid w:val="00BE300D"/>
    <w:rsid w:val="00BE3DF2"/>
    <w:rsid w:val="00BE422F"/>
    <w:rsid w:val="00BE5BD8"/>
    <w:rsid w:val="00BF2D31"/>
    <w:rsid w:val="00BF4A5F"/>
    <w:rsid w:val="00C00134"/>
    <w:rsid w:val="00C0220B"/>
    <w:rsid w:val="00C040D7"/>
    <w:rsid w:val="00C04A47"/>
    <w:rsid w:val="00C04FF1"/>
    <w:rsid w:val="00C05412"/>
    <w:rsid w:val="00C062C3"/>
    <w:rsid w:val="00C06F7F"/>
    <w:rsid w:val="00C11A22"/>
    <w:rsid w:val="00C12468"/>
    <w:rsid w:val="00C12641"/>
    <w:rsid w:val="00C13464"/>
    <w:rsid w:val="00C13D36"/>
    <w:rsid w:val="00C16B8C"/>
    <w:rsid w:val="00C201FE"/>
    <w:rsid w:val="00C20643"/>
    <w:rsid w:val="00C20F57"/>
    <w:rsid w:val="00C2117B"/>
    <w:rsid w:val="00C2160E"/>
    <w:rsid w:val="00C21C3C"/>
    <w:rsid w:val="00C2460B"/>
    <w:rsid w:val="00C24D75"/>
    <w:rsid w:val="00C26080"/>
    <w:rsid w:val="00C26C32"/>
    <w:rsid w:val="00C27C66"/>
    <w:rsid w:val="00C27C9E"/>
    <w:rsid w:val="00C32A46"/>
    <w:rsid w:val="00C34192"/>
    <w:rsid w:val="00C35C42"/>
    <w:rsid w:val="00C3650B"/>
    <w:rsid w:val="00C4001F"/>
    <w:rsid w:val="00C420C3"/>
    <w:rsid w:val="00C50501"/>
    <w:rsid w:val="00C51F4E"/>
    <w:rsid w:val="00C62016"/>
    <w:rsid w:val="00C63D98"/>
    <w:rsid w:val="00C64E9F"/>
    <w:rsid w:val="00C65159"/>
    <w:rsid w:val="00C657EF"/>
    <w:rsid w:val="00C65FB3"/>
    <w:rsid w:val="00C6639E"/>
    <w:rsid w:val="00C67CEB"/>
    <w:rsid w:val="00C70392"/>
    <w:rsid w:val="00C727F8"/>
    <w:rsid w:val="00C728C9"/>
    <w:rsid w:val="00C73EB2"/>
    <w:rsid w:val="00C740C8"/>
    <w:rsid w:val="00C758A6"/>
    <w:rsid w:val="00C766CC"/>
    <w:rsid w:val="00C76E16"/>
    <w:rsid w:val="00C77627"/>
    <w:rsid w:val="00C82188"/>
    <w:rsid w:val="00C82342"/>
    <w:rsid w:val="00C828BE"/>
    <w:rsid w:val="00C83152"/>
    <w:rsid w:val="00C8389D"/>
    <w:rsid w:val="00C85489"/>
    <w:rsid w:val="00C866AC"/>
    <w:rsid w:val="00C866DC"/>
    <w:rsid w:val="00C90CF9"/>
    <w:rsid w:val="00C921B1"/>
    <w:rsid w:val="00C9441C"/>
    <w:rsid w:val="00C9490E"/>
    <w:rsid w:val="00C96066"/>
    <w:rsid w:val="00C9684E"/>
    <w:rsid w:val="00CA1C67"/>
    <w:rsid w:val="00CA2484"/>
    <w:rsid w:val="00CA27FA"/>
    <w:rsid w:val="00CA3CCD"/>
    <w:rsid w:val="00CA4CDE"/>
    <w:rsid w:val="00CA5351"/>
    <w:rsid w:val="00CA5AEE"/>
    <w:rsid w:val="00CA77C5"/>
    <w:rsid w:val="00CB0CA7"/>
    <w:rsid w:val="00CB1A9C"/>
    <w:rsid w:val="00CB2920"/>
    <w:rsid w:val="00CB3707"/>
    <w:rsid w:val="00CB5C2A"/>
    <w:rsid w:val="00CB6ACD"/>
    <w:rsid w:val="00CC01AC"/>
    <w:rsid w:val="00CC0AAD"/>
    <w:rsid w:val="00CC0FA5"/>
    <w:rsid w:val="00CC141B"/>
    <w:rsid w:val="00CC3BD8"/>
    <w:rsid w:val="00CC3DF4"/>
    <w:rsid w:val="00CC4EBF"/>
    <w:rsid w:val="00CC6F63"/>
    <w:rsid w:val="00CD01C4"/>
    <w:rsid w:val="00CD1AB7"/>
    <w:rsid w:val="00CD23B8"/>
    <w:rsid w:val="00CD26DD"/>
    <w:rsid w:val="00CD2C69"/>
    <w:rsid w:val="00CD3BA0"/>
    <w:rsid w:val="00CD5933"/>
    <w:rsid w:val="00CD6E1C"/>
    <w:rsid w:val="00CE284A"/>
    <w:rsid w:val="00CE4494"/>
    <w:rsid w:val="00CE5459"/>
    <w:rsid w:val="00CE561D"/>
    <w:rsid w:val="00CE6CCF"/>
    <w:rsid w:val="00CE7030"/>
    <w:rsid w:val="00CE7228"/>
    <w:rsid w:val="00CF00CE"/>
    <w:rsid w:val="00CF0C7E"/>
    <w:rsid w:val="00CF2D8E"/>
    <w:rsid w:val="00CF30B3"/>
    <w:rsid w:val="00CF3989"/>
    <w:rsid w:val="00CF3A2D"/>
    <w:rsid w:val="00CF74BE"/>
    <w:rsid w:val="00CF7924"/>
    <w:rsid w:val="00D00049"/>
    <w:rsid w:val="00D00AB4"/>
    <w:rsid w:val="00D02105"/>
    <w:rsid w:val="00D02FC5"/>
    <w:rsid w:val="00D0331E"/>
    <w:rsid w:val="00D03A86"/>
    <w:rsid w:val="00D05BD9"/>
    <w:rsid w:val="00D06BC6"/>
    <w:rsid w:val="00D06BD0"/>
    <w:rsid w:val="00D0700F"/>
    <w:rsid w:val="00D1159F"/>
    <w:rsid w:val="00D128A6"/>
    <w:rsid w:val="00D12F20"/>
    <w:rsid w:val="00D1586C"/>
    <w:rsid w:val="00D15A55"/>
    <w:rsid w:val="00D1626B"/>
    <w:rsid w:val="00D16AE5"/>
    <w:rsid w:val="00D21266"/>
    <w:rsid w:val="00D2226E"/>
    <w:rsid w:val="00D226A2"/>
    <w:rsid w:val="00D232AD"/>
    <w:rsid w:val="00D2334F"/>
    <w:rsid w:val="00D238BD"/>
    <w:rsid w:val="00D2461A"/>
    <w:rsid w:val="00D24F1F"/>
    <w:rsid w:val="00D25882"/>
    <w:rsid w:val="00D2660C"/>
    <w:rsid w:val="00D272B6"/>
    <w:rsid w:val="00D27A3A"/>
    <w:rsid w:val="00D27F78"/>
    <w:rsid w:val="00D30073"/>
    <w:rsid w:val="00D31086"/>
    <w:rsid w:val="00D34686"/>
    <w:rsid w:val="00D35951"/>
    <w:rsid w:val="00D360AB"/>
    <w:rsid w:val="00D36440"/>
    <w:rsid w:val="00D371B7"/>
    <w:rsid w:val="00D374A4"/>
    <w:rsid w:val="00D377A3"/>
    <w:rsid w:val="00D37925"/>
    <w:rsid w:val="00D37962"/>
    <w:rsid w:val="00D402E6"/>
    <w:rsid w:val="00D40D2F"/>
    <w:rsid w:val="00D430D9"/>
    <w:rsid w:val="00D5061D"/>
    <w:rsid w:val="00D50E04"/>
    <w:rsid w:val="00D61683"/>
    <w:rsid w:val="00D61D1B"/>
    <w:rsid w:val="00D6543D"/>
    <w:rsid w:val="00D655E7"/>
    <w:rsid w:val="00D66B60"/>
    <w:rsid w:val="00D7278D"/>
    <w:rsid w:val="00D74A48"/>
    <w:rsid w:val="00D75421"/>
    <w:rsid w:val="00D75D4F"/>
    <w:rsid w:val="00D77BD2"/>
    <w:rsid w:val="00D80029"/>
    <w:rsid w:val="00D8012B"/>
    <w:rsid w:val="00D80A94"/>
    <w:rsid w:val="00D80ABA"/>
    <w:rsid w:val="00D80FE2"/>
    <w:rsid w:val="00D8133F"/>
    <w:rsid w:val="00D81E44"/>
    <w:rsid w:val="00D82D52"/>
    <w:rsid w:val="00D873E1"/>
    <w:rsid w:val="00D87E7D"/>
    <w:rsid w:val="00D916DC"/>
    <w:rsid w:val="00D91DAE"/>
    <w:rsid w:val="00D92A29"/>
    <w:rsid w:val="00D949DF"/>
    <w:rsid w:val="00D9581E"/>
    <w:rsid w:val="00D97A6E"/>
    <w:rsid w:val="00DA358B"/>
    <w:rsid w:val="00DA513D"/>
    <w:rsid w:val="00DA6320"/>
    <w:rsid w:val="00DB0829"/>
    <w:rsid w:val="00DB1E93"/>
    <w:rsid w:val="00DB1F76"/>
    <w:rsid w:val="00DB21FC"/>
    <w:rsid w:val="00DB3124"/>
    <w:rsid w:val="00DB34CB"/>
    <w:rsid w:val="00DB65EB"/>
    <w:rsid w:val="00DC4DCB"/>
    <w:rsid w:val="00DC6A6E"/>
    <w:rsid w:val="00DD0602"/>
    <w:rsid w:val="00DD0AE0"/>
    <w:rsid w:val="00DD0D45"/>
    <w:rsid w:val="00DD2D30"/>
    <w:rsid w:val="00DD367E"/>
    <w:rsid w:val="00DD3E28"/>
    <w:rsid w:val="00DD4825"/>
    <w:rsid w:val="00DD68D3"/>
    <w:rsid w:val="00DE0EF7"/>
    <w:rsid w:val="00DE19A3"/>
    <w:rsid w:val="00DE2F75"/>
    <w:rsid w:val="00DE3040"/>
    <w:rsid w:val="00DE5993"/>
    <w:rsid w:val="00DE6E0D"/>
    <w:rsid w:val="00DE7980"/>
    <w:rsid w:val="00DF514B"/>
    <w:rsid w:val="00DF5887"/>
    <w:rsid w:val="00DF5A86"/>
    <w:rsid w:val="00DF6D19"/>
    <w:rsid w:val="00E00189"/>
    <w:rsid w:val="00E0071B"/>
    <w:rsid w:val="00E010F8"/>
    <w:rsid w:val="00E01F1E"/>
    <w:rsid w:val="00E0263D"/>
    <w:rsid w:val="00E042DB"/>
    <w:rsid w:val="00E04639"/>
    <w:rsid w:val="00E062F6"/>
    <w:rsid w:val="00E1199B"/>
    <w:rsid w:val="00E13809"/>
    <w:rsid w:val="00E142B5"/>
    <w:rsid w:val="00E1440D"/>
    <w:rsid w:val="00E14B5B"/>
    <w:rsid w:val="00E14CCC"/>
    <w:rsid w:val="00E209AD"/>
    <w:rsid w:val="00E21E00"/>
    <w:rsid w:val="00E22242"/>
    <w:rsid w:val="00E2351F"/>
    <w:rsid w:val="00E258D7"/>
    <w:rsid w:val="00E26455"/>
    <w:rsid w:val="00E27D63"/>
    <w:rsid w:val="00E30084"/>
    <w:rsid w:val="00E31284"/>
    <w:rsid w:val="00E31C7B"/>
    <w:rsid w:val="00E34D15"/>
    <w:rsid w:val="00E35862"/>
    <w:rsid w:val="00E35AC9"/>
    <w:rsid w:val="00E360C1"/>
    <w:rsid w:val="00E372AD"/>
    <w:rsid w:val="00E378FB"/>
    <w:rsid w:val="00E37C06"/>
    <w:rsid w:val="00E4342C"/>
    <w:rsid w:val="00E43FA6"/>
    <w:rsid w:val="00E45E92"/>
    <w:rsid w:val="00E46621"/>
    <w:rsid w:val="00E46ADE"/>
    <w:rsid w:val="00E5131B"/>
    <w:rsid w:val="00E51F1C"/>
    <w:rsid w:val="00E530E0"/>
    <w:rsid w:val="00E54138"/>
    <w:rsid w:val="00E55092"/>
    <w:rsid w:val="00E55D4C"/>
    <w:rsid w:val="00E61C85"/>
    <w:rsid w:val="00E62765"/>
    <w:rsid w:val="00E62A93"/>
    <w:rsid w:val="00E66945"/>
    <w:rsid w:val="00E67D43"/>
    <w:rsid w:val="00E704D1"/>
    <w:rsid w:val="00E72212"/>
    <w:rsid w:val="00E754B6"/>
    <w:rsid w:val="00E770A8"/>
    <w:rsid w:val="00E77160"/>
    <w:rsid w:val="00E77356"/>
    <w:rsid w:val="00E778DD"/>
    <w:rsid w:val="00E80F6E"/>
    <w:rsid w:val="00E81812"/>
    <w:rsid w:val="00E8232D"/>
    <w:rsid w:val="00E829A1"/>
    <w:rsid w:val="00E83215"/>
    <w:rsid w:val="00E833A4"/>
    <w:rsid w:val="00E83BE3"/>
    <w:rsid w:val="00E84A81"/>
    <w:rsid w:val="00E84C30"/>
    <w:rsid w:val="00E84C66"/>
    <w:rsid w:val="00E84FAC"/>
    <w:rsid w:val="00E8697D"/>
    <w:rsid w:val="00E8728D"/>
    <w:rsid w:val="00E87B0C"/>
    <w:rsid w:val="00E91488"/>
    <w:rsid w:val="00E934FF"/>
    <w:rsid w:val="00E957B3"/>
    <w:rsid w:val="00E96967"/>
    <w:rsid w:val="00E97614"/>
    <w:rsid w:val="00EA7187"/>
    <w:rsid w:val="00EA73A8"/>
    <w:rsid w:val="00EB0396"/>
    <w:rsid w:val="00EB1260"/>
    <w:rsid w:val="00EB289A"/>
    <w:rsid w:val="00EB4D68"/>
    <w:rsid w:val="00EB5ABB"/>
    <w:rsid w:val="00EC0A43"/>
    <w:rsid w:val="00EC1C03"/>
    <w:rsid w:val="00EC21F0"/>
    <w:rsid w:val="00EC2971"/>
    <w:rsid w:val="00EC2AD5"/>
    <w:rsid w:val="00EC2BFC"/>
    <w:rsid w:val="00EC2C74"/>
    <w:rsid w:val="00EC3572"/>
    <w:rsid w:val="00EC4648"/>
    <w:rsid w:val="00EC5A83"/>
    <w:rsid w:val="00EC63C1"/>
    <w:rsid w:val="00EC6678"/>
    <w:rsid w:val="00ED08D7"/>
    <w:rsid w:val="00ED26B7"/>
    <w:rsid w:val="00ED3C29"/>
    <w:rsid w:val="00ED59C1"/>
    <w:rsid w:val="00ED6154"/>
    <w:rsid w:val="00ED7152"/>
    <w:rsid w:val="00ED735C"/>
    <w:rsid w:val="00ED7745"/>
    <w:rsid w:val="00ED782D"/>
    <w:rsid w:val="00EE0689"/>
    <w:rsid w:val="00EE60D2"/>
    <w:rsid w:val="00EE6BA4"/>
    <w:rsid w:val="00EE731D"/>
    <w:rsid w:val="00EF0D07"/>
    <w:rsid w:val="00EF48DD"/>
    <w:rsid w:val="00F00A52"/>
    <w:rsid w:val="00F0107E"/>
    <w:rsid w:val="00F029B1"/>
    <w:rsid w:val="00F032CF"/>
    <w:rsid w:val="00F0362A"/>
    <w:rsid w:val="00F044FB"/>
    <w:rsid w:val="00F04AB5"/>
    <w:rsid w:val="00F04C65"/>
    <w:rsid w:val="00F05BD9"/>
    <w:rsid w:val="00F07699"/>
    <w:rsid w:val="00F115DD"/>
    <w:rsid w:val="00F126ED"/>
    <w:rsid w:val="00F12F43"/>
    <w:rsid w:val="00F1357E"/>
    <w:rsid w:val="00F135CC"/>
    <w:rsid w:val="00F136C3"/>
    <w:rsid w:val="00F13810"/>
    <w:rsid w:val="00F13EBD"/>
    <w:rsid w:val="00F201BF"/>
    <w:rsid w:val="00F21B81"/>
    <w:rsid w:val="00F23E05"/>
    <w:rsid w:val="00F2686D"/>
    <w:rsid w:val="00F271D2"/>
    <w:rsid w:val="00F275AE"/>
    <w:rsid w:val="00F276C2"/>
    <w:rsid w:val="00F31B5F"/>
    <w:rsid w:val="00F31D10"/>
    <w:rsid w:val="00F3263B"/>
    <w:rsid w:val="00F341A0"/>
    <w:rsid w:val="00F34DA3"/>
    <w:rsid w:val="00F36218"/>
    <w:rsid w:val="00F378B3"/>
    <w:rsid w:val="00F37B8E"/>
    <w:rsid w:val="00F4076B"/>
    <w:rsid w:val="00F41340"/>
    <w:rsid w:val="00F41388"/>
    <w:rsid w:val="00F416CE"/>
    <w:rsid w:val="00F44B26"/>
    <w:rsid w:val="00F45FED"/>
    <w:rsid w:val="00F508BB"/>
    <w:rsid w:val="00F50BBA"/>
    <w:rsid w:val="00F50EF5"/>
    <w:rsid w:val="00F51842"/>
    <w:rsid w:val="00F54F6A"/>
    <w:rsid w:val="00F5614A"/>
    <w:rsid w:val="00F56C38"/>
    <w:rsid w:val="00F6216F"/>
    <w:rsid w:val="00F62BD1"/>
    <w:rsid w:val="00F657FB"/>
    <w:rsid w:val="00F67473"/>
    <w:rsid w:val="00F70016"/>
    <w:rsid w:val="00F723EA"/>
    <w:rsid w:val="00F72559"/>
    <w:rsid w:val="00F728D9"/>
    <w:rsid w:val="00F75820"/>
    <w:rsid w:val="00F76364"/>
    <w:rsid w:val="00F772F6"/>
    <w:rsid w:val="00F8182D"/>
    <w:rsid w:val="00F81B03"/>
    <w:rsid w:val="00F8250C"/>
    <w:rsid w:val="00F826F1"/>
    <w:rsid w:val="00F82F26"/>
    <w:rsid w:val="00F83875"/>
    <w:rsid w:val="00F84AC0"/>
    <w:rsid w:val="00F85075"/>
    <w:rsid w:val="00F875FC"/>
    <w:rsid w:val="00F910E2"/>
    <w:rsid w:val="00F92903"/>
    <w:rsid w:val="00F92C96"/>
    <w:rsid w:val="00F96420"/>
    <w:rsid w:val="00F979CD"/>
    <w:rsid w:val="00FA0517"/>
    <w:rsid w:val="00FA0EE1"/>
    <w:rsid w:val="00FA199A"/>
    <w:rsid w:val="00FA1CBD"/>
    <w:rsid w:val="00FA2EFD"/>
    <w:rsid w:val="00FA440B"/>
    <w:rsid w:val="00FA4576"/>
    <w:rsid w:val="00FA5188"/>
    <w:rsid w:val="00FA7A0E"/>
    <w:rsid w:val="00FB0A87"/>
    <w:rsid w:val="00FB1059"/>
    <w:rsid w:val="00FB12F6"/>
    <w:rsid w:val="00FB4894"/>
    <w:rsid w:val="00FB48C1"/>
    <w:rsid w:val="00FB521D"/>
    <w:rsid w:val="00FB6C53"/>
    <w:rsid w:val="00FB7870"/>
    <w:rsid w:val="00FB79B8"/>
    <w:rsid w:val="00FC11CF"/>
    <w:rsid w:val="00FC586D"/>
    <w:rsid w:val="00FC71AE"/>
    <w:rsid w:val="00FD048E"/>
    <w:rsid w:val="00FD0AE7"/>
    <w:rsid w:val="00FD19EE"/>
    <w:rsid w:val="00FD2537"/>
    <w:rsid w:val="00FD26CA"/>
    <w:rsid w:val="00FD656B"/>
    <w:rsid w:val="00FE37A0"/>
    <w:rsid w:val="00FE4933"/>
    <w:rsid w:val="00FE6396"/>
    <w:rsid w:val="00FE643B"/>
    <w:rsid w:val="00FE7752"/>
    <w:rsid w:val="00FF212E"/>
    <w:rsid w:val="00FF3019"/>
    <w:rsid w:val="00FF3595"/>
    <w:rsid w:val="00FF3BB7"/>
    <w:rsid w:val="00FF46E0"/>
    <w:rsid w:val="27092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40C322"/>
  <w15:docId w15:val="{98803E77-2339-409E-A14F-B6230868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uiPriority="99"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unhideWhenUsed="1" w:qFormat="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0"/>
    <w:link w:val="10"/>
    <w:uiPriority w:val="9"/>
    <w:qFormat/>
    <w:pPr>
      <w:keepNext/>
      <w:spacing w:line="480" w:lineRule="auto"/>
      <w:jc w:val="center"/>
      <w:outlineLvl w:val="0"/>
    </w:pPr>
    <w:rPr>
      <w:b/>
      <w:szCs w:val="22"/>
    </w:rPr>
  </w:style>
  <w:style w:type="paragraph" w:styleId="2">
    <w:name w:val="heading 2"/>
    <w:basedOn w:val="a0"/>
    <w:next w:val="a"/>
    <w:link w:val="20"/>
    <w:unhideWhenUsed/>
    <w:qFormat/>
    <w:pPr>
      <w:ind w:firstLine="0"/>
      <w:outlineLvl w:val="1"/>
    </w:pPr>
    <w:rPr>
      <w:b/>
    </w:rPr>
  </w:style>
  <w:style w:type="paragraph" w:styleId="3">
    <w:name w:val="heading 3"/>
    <w:basedOn w:val="a0"/>
    <w:next w:val="a"/>
    <w:link w:val="30"/>
    <w:unhideWhenUsed/>
    <w:qFormat/>
    <w:pPr>
      <w:outlineLvl w:val="2"/>
    </w:pPr>
    <w:rPr>
      <w:b/>
      <w:iCs/>
    </w:rPr>
  </w:style>
  <w:style w:type="paragraph" w:styleId="4">
    <w:name w:val="heading 4"/>
    <w:basedOn w:val="a0"/>
    <w:next w:val="a"/>
    <w:link w:val="40"/>
    <w:unhideWhenUsed/>
    <w:qFormat/>
    <w:pPr>
      <w:outlineLvl w:val="3"/>
    </w:pPr>
    <w:rPr>
      <w:b/>
      <w:i/>
    </w:rPr>
  </w:style>
  <w:style w:type="paragraph" w:styleId="5">
    <w:name w:val="heading 5"/>
    <w:basedOn w:val="a0"/>
    <w:next w:val="a"/>
    <w:link w:val="50"/>
    <w:unhideWhenUsed/>
    <w:qFormat/>
    <w:pPr>
      <w:outlineLvl w:val="4"/>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tabs>
        <w:tab w:val="right" w:pos="8640"/>
      </w:tabs>
      <w:spacing w:line="480" w:lineRule="auto"/>
      <w:ind w:firstLine="720"/>
    </w:pPr>
  </w:style>
  <w:style w:type="paragraph" w:styleId="a5">
    <w:name w:val="caption"/>
    <w:basedOn w:val="a"/>
    <w:next w:val="a"/>
    <w:semiHidden/>
    <w:unhideWhenUsed/>
    <w:qFormat/>
    <w:pPr>
      <w:spacing w:after="200"/>
    </w:pPr>
    <w:rPr>
      <w:i/>
      <w:iCs/>
      <w:color w:val="1F497D" w:themeColor="text2"/>
      <w:sz w:val="18"/>
      <w:szCs w:val="18"/>
    </w:rPr>
  </w:style>
  <w:style w:type="paragraph" w:styleId="a6">
    <w:name w:val="annotation text"/>
    <w:basedOn w:val="a"/>
    <w:link w:val="a7"/>
    <w:unhideWhenUsed/>
    <w:qFormat/>
    <w:rPr>
      <w:sz w:val="20"/>
      <w:szCs w:val="20"/>
    </w:rPr>
  </w:style>
  <w:style w:type="paragraph" w:styleId="a8">
    <w:name w:val="Balloon Text"/>
    <w:basedOn w:val="a"/>
    <w:link w:val="a9"/>
    <w:semiHidden/>
    <w:unhideWhenUsed/>
    <w:qFormat/>
    <w:rPr>
      <w:rFonts w:ascii="Tahoma" w:hAnsi="Tahoma" w:cs="Tahoma"/>
      <w:sz w:val="16"/>
      <w:szCs w:val="16"/>
    </w:rPr>
  </w:style>
  <w:style w:type="paragraph" w:styleId="aa">
    <w:name w:val="footer"/>
    <w:basedOn w:val="a"/>
    <w:qFormat/>
    <w:pPr>
      <w:tabs>
        <w:tab w:val="center" w:pos="4320"/>
        <w:tab w:val="right" w:pos="8640"/>
      </w:tabs>
    </w:pPr>
  </w:style>
  <w:style w:type="paragraph" w:styleId="ab">
    <w:name w:val="header"/>
    <w:basedOn w:val="a"/>
    <w:qFormat/>
    <w:pPr>
      <w:keepLines/>
      <w:tabs>
        <w:tab w:val="center" w:pos="4320"/>
        <w:tab w:val="right" w:pos="8640"/>
      </w:tabs>
      <w:spacing w:line="480" w:lineRule="auto"/>
      <w:jc w:val="center"/>
    </w:pPr>
  </w:style>
  <w:style w:type="paragraph" w:styleId="ac">
    <w:name w:val="Subtitle"/>
    <w:basedOn w:val="a"/>
    <w:next w:val="a0"/>
    <w:qFormat/>
    <w:pPr>
      <w:keepNext/>
      <w:keepLines/>
      <w:tabs>
        <w:tab w:val="right" w:pos="8640"/>
      </w:tabs>
      <w:spacing w:line="480" w:lineRule="auto"/>
      <w:ind w:left="1915" w:right="1915"/>
      <w:jc w:val="center"/>
    </w:pPr>
    <w:rPr>
      <w:rFonts w:ascii="Garamond" w:hAnsi="Garamond"/>
      <w:kern w:val="28"/>
    </w:rPr>
  </w:style>
  <w:style w:type="paragraph" w:styleId="ad">
    <w:name w:val="Normal (Web)"/>
    <w:basedOn w:val="a"/>
    <w:qFormat/>
    <w:pPr>
      <w:spacing w:before="100" w:beforeAutospacing="1" w:after="100" w:afterAutospacing="1"/>
    </w:pPr>
    <w:rPr>
      <w:color w:val="000000"/>
    </w:rPr>
  </w:style>
  <w:style w:type="paragraph" w:styleId="ae">
    <w:name w:val="Title"/>
    <w:basedOn w:val="a"/>
    <w:next w:val="a"/>
    <w:link w:val="af"/>
    <w:qFormat/>
    <w:pPr>
      <w:spacing w:before="240" w:after="60"/>
      <w:jc w:val="center"/>
      <w:outlineLvl w:val="0"/>
    </w:pPr>
    <w:rPr>
      <w:rFonts w:ascii="Cambria" w:hAnsi="Cambria"/>
      <w:b/>
      <w:bCs/>
      <w:kern w:val="28"/>
      <w:sz w:val="32"/>
      <w:szCs w:val="32"/>
    </w:rPr>
  </w:style>
  <w:style w:type="paragraph" w:styleId="af0">
    <w:name w:val="annotation subject"/>
    <w:basedOn w:val="a6"/>
    <w:next w:val="a6"/>
    <w:link w:val="af1"/>
    <w:semiHidden/>
    <w:unhideWhenUsed/>
    <w:qFormat/>
    <w:rPr>
      <w:b/>
      <w:bCs/>
    </w:rPr>
  </w:style>
  <w:style w:type="table" w:styleId="af2">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qFormat/>
    <w:rPr>
      <w:rFonts w:ascii="Times New Roman" w:hAnsi="Times New Roman"/>
      <w:bCs/>
      <w:color w:val="000000"/>
      <w:sz w:val="24"/>
    </w:rPr>
  </w:style>
  <w:style w:type="character" w:styleId="af4">
    <w:name w:val="page number"/>
    <w:qFormat/>
    <w:rPr>
      <w:sz w:val="24"/>
    </w:rPr>
  </w:style>
  <w:style w:type="character" w:styleId="af5">
    <w:name w:val="FollowedHyperlink"/>
    <w:qFormat/>
    <w:rPr>
      <w:color w:val="800080"/>
      <w:u w:val="single"/>
    </w:rPr>
  </w:style>
  <w:style w:type="character" w:styleId="af6">
    <w:name w:val="Emphasis"/>
    <w:qFormat/>
  </w:style>
  <w:style w:type="character" w:styleId="HTML">
    <w:name w:val="HTML Typewriter"/>
    <w:uiPriority w:val="99"/>
    <w:unhideWhenUsed/>
    <w:qFormat/>
    <w:rPr>
      <w:rFonts w:ascii="Courier New" w:eastAsia="Times New Roman" w:hAnsi="Courier New" w:cs="Courier New"/>
      <w:sz w:val="20"/>
      <w:szCs w:val="20"/>
    </w:rPr>
  </w:style>
  <w:style w:type="character" w:styleId="af7">
    <w:name w:val="Hyperlink"/>
    <w:qFormat/>
    <w:rPr>
      <w:color w:val="0000FF"/>
      <w:u w:val="single"/>
    </w:rPr>
  </w:style>
  <w:style w:type="character" w:styleId="af8">
    <w:name w:val="annotation reference"/>
    <w:basedOn w:val="a1"/>
    <w:semiHidden/>
    <w:unhideWhenUsed/>
    <w:qFormat/>
    <w:rPr>
      <w:sz w:val="16"/>
      <w:szCs w:val="16"/>
    </w:rPr>
  </w:style>
  <w:style w:type="character" w:styleId="HTML0">
    <w:name w:val="HTML Cite"/>
    <w:uiPriority w:val="99"/>
    <w:unhideWhenUsed/>
    <w:qFormat/>
    <w:rPr>
      <w:i/>
      <w:iCs/>
    </w:rPr>
  </w:style>
  <w:style w:type="paragraph" w:customStyle="1" w:styleId="SectionHeading">
    <w:name w:val="SectionHeading"/>
    <w:qFormat/>
    <w:pPr>
      <w:keepNext/>
      <w:pageBreakBefore/>
      <w:spacing w:line="480" w:lineRule="auto"/>
      <w:jc w:val="center"/>
    </w:pPr>
    <w:rPr>
      <w:rFonts w:ascii="Garamond" w:hAnsi="Garamond"/>
      <w:sz w:val="24"/>
      <w:szCs w:val="22"/>
      <w:lang w:eastAsia="en-US"/>
    </w:rPr>
  </w:style>
  <w:style w:type="paragraph" w:customStyle="1" w:styleId="StyleRight05">
    <w:name w:val="Style Right:  0.5&quot;"/>
    <w:basedOn w:val="a"/>
    <w:qFormat/>
    <w:pPr>
      <w:tabs>
        <w:tab w:val="right" w:pos="8640"/>
      </w:tabs>
      <w:spacing w:line="480" w:lineRule="auto"/>
      <w:ind w:right="720"/>
    </w:pPr>
    <w:rPr>
      <w:rFonts w:ascii="Garamond" w:hAnsi="Garamond"/>
    </w:rPr>
  </w:style>
  <w:style w:type="paragraph" w:customStyle="1" w:styleId="AuthorInfo">
    <w:name w:val="Author Info"/>
    <w:basedOn w:val="a"/>
    <w:qFormat/>
    <w:pPr>
      <w:tabs>
        <w:tab w:val="right" w:pos="8640"/>
      </w:tabs>
      <w:spacing w:line="480" w:lineRule="auto"/>
      <w:jc w:val="center"/>
    </w:pPr>
  </w:style>
  <w:style w:type="paragraph" w:customStyle="1" w:styleId="TitleOfPaperCover">
    <w:name w:val="TitleOfPaper_Cover"/>
    <w:basedOn w:val="a"/>
    <w:qFormat/>
    <w:pPr>
      <w:keepNext/>
      <w:keepLines/>
      <w:tabs>
        <w:tab w:val="right" w:pos="8640"/>
      </w:tabs>
      <w:spacing w:line="480" w:lineRule="auto"/>
      <w:jc w:val="center"/>
    </w:pPr>
    <w:rPr>
      <w:szCs w:val="22"/>
    </w:rPr>
  </w:style>
  <w:style w:type="paragraph" w:customStyle="1" w:styleId="AbstractText">
    <w:name w:val="Abstract Text"/>
    <w:basedOn w:val="a0"/>
    <w:qFormat/>
    <w:pPr>
      <w:keepNext/>
      <w:ind w:firstLine="0"/>
    </w:pPr>
    <w:rPr>
      <w:szCs w:val="22"/>
    </w:rPr>
  </w:style>
  <w:style w:type="paragraph" w:customStyle="1" w:styleId="Reference">
    <w:name w:val="Reference"/>
    <w:basedOn w:val="a0"/>
    <w:qFormat/>
    <w:pPr>
      <w:keepNext/>
      <w:ind w:left="720" w:hanging="720"/>
    </w:pPr>
  </w:style>
  <w:style w:type="paragraph" w:customStyle="1" w:styleId="FigureCaptionLabel">
    <w:name w:val="Figure Caption Label"/>
    <w:basedOn w:val="a"/>
    <w:qFormat/>
    <w:pPr>
      <w:keepNext/>
      <w:tabs>
        <w:tab w:val="right" w:pos="8640"/>
      </w:tabs>
      <w:spacing w:line="480" w:lineRule="auto"/>
    </w:pPr>
    <w:rPr>
      <w:i/>
    </w:rPr>
  </w:style>
  <w:style w:type="character" w:customStyle="1" w:styleId="FigureCaptionLabelChar">
    <w:name w:val="Figure Caption Label Char"/>
    <w:qFormat/>
    <w:rPr>
      <w:rFonts w:ascii="Garamond" w:hAnsi="Garamond"/>
      <w:i/>
      <w:sz w:val="24"/>
      <w:szCs w:val="24"/>
      <w:lang w:val="en-US" w:eastAsia="en-US" w:bidi="ar-SA"/>
    </w:rPr>
  </w:style>
  <w:style w:type="paragraph" w:customStyle="1" w:styleId="TitleColumnHeading">
    <w:name w:val="Title Column Heading"/>
    <w:basedOn w:val="a"/>
    <w:qFormat/>
    <w:pPr>
      <w:tabs>
        <w:tab w:val="right" w:pos="8640"/>
      </w:tabs>
      <w:spacing w:line="480" w:lineRule="auto"/>
      <w:jc w:val="center"/>
    </w:pPr>
    <w:rPr>
      <w:szCs w:val="20"/>
    </w:rPr>
  </w:style>
  <w:style w:type="paragraph" w:customStyle="1" w:styleId="TableNotes">
    <w:name w:val="Table Notes"/>
    <w:basedOn w:val="a"/>
    <w:qFormat/>
    <w:pPr>
      <w:tabs>
        <w:tab w:val="right" w:pos="8640"/>
      </w:tabs>
      <w:spacing w:line="480" w:lineRule="auto"/>
      <w:jc w:val="center"/>
    </w:pPr>
    <w:rPr>
      <w:color w:val="000000"/>
    </w:rPr>
  </w:style>
  <w:style w:type="paragraph" w:customStyle="1" w:styleId="TableBody">
    <w:name w:val="Table Body"/>
    <w:basedOn w:val="a"/>
    <w:qFormat/>
    <w:pPr>
      <w:tabs>
        <w:tab w:val="right" w:pos="8640"/>
      </w:tabs>
      <w:spacing w:line="480" w:lineRule="auto"/>
      <w:jc w:val="center"/>
    </w:pPr>
    <w:rPr>
      <w:color w:val="000000"/>
    </w:rPr>
  </w:style>
  <w:style w:type="character" w:customStyle="1" w:styleId="a4">
    <w:name w:val="正文文本 字符"/>
    <w:link w:val="a0"/>
    <w:qFormat/>
    <w:rPr>
      <w:sz w:val="24"/>
      <w:szCs w:val="24"/>
    </w:rPr>
  </w:style>
  <w:style w:type="character" w:customStyle="1" w:styleId="20">
    <w:name w:val="标题 2 字符"/>
    <w:link w:val="2"/>
    <w:qFormat/>
    <w:rPr>
      <w:b/>
      <w:sz w:val="24"/>
      <w:szCs w:val="24"/>
    </w:rPr>
  </w:style>
  <w:style w:type="character" w:customStyle="1" w:styleId="30">
    <w:name w:val="标题 3 字符"/>
    <w:link w:val="3"/>
    <w:qFormat/>
    <w:rPr>
      <w:b/>
      <w:iCs/>
      <w:sz w:val="24"/>
      <w:szCs w:val="24"/>
    </w:rPr>
  </w:style>
  <w:style w:type="character" w:customStyle="1" w:styleId="40">
    <w:name w:val="标题 4 字符"/>
    <w:link w:val="4"/>
    <w:qFormat/>
    <w:rPr>
      <w:b/>
      <w:i/>
      <w:sz w:val="24"/>
      <w:szCs w:val="24"/>
    </w:rPr>
  </w:style>
  <w:style w:type="character" w:customStyle="1" w:styleId="50">
    <w:name w:val="标题 5 字符"/>
    <w:link w:val="5"/>
    <w:qFormat/>
    <w:rPr>
      <w:i/>
      <w:sz w:val="24"/>
      <w:szCs w:val="24"/>
    </w:rPr>
  </w:style>
  <w:style w:type="character" w:customStyle="1" w:styleId="af">
    <w:name w:val="标题 字符"/>
    <w:link w:val="ae"/>
    <w:qFormat/>
    <w:rPr>
      <w:rFonts w:ascii="Cambria" w:eastAsia="Times New Roman" w:hAnsi="Cambria" w:cs="Times New Roman"/>
      <w:b/>
      <w:bCs/>
      <w:kern w:val="28"/>
      <w:sz w:val="32"/>
      <w:szCs w:val="32"/>
    </w:rPr>
  </w:style>
  <w:style w:type="character" w:styleId="af9">
    <w:name w:val="Placeholder Text"/>
    <w:basedOn w:val="a1"/>
    <w:uiPriority w:val="99"/>
    <w:semiHidden/>
    <w:qFormat/>
    <w:rPr>
      <w:color w:val="808080"/>
    </w:rPr>
  </w:style>
  <w:style w:type="character" w:customStyle="1" w:styleId="10">
    <w:name w:val="标题 1 字符"/>
    <w:basedOn w:val="a1"/>
    <w:link w:val="1"/>
    <w:uiPriority w:val="9"/>
    <w:qFormat/>
    <w:rPr>
      <w:b/>
      <w:sz w:val="24"/>
      <w:szCs w:val="22"/>
    </w:rPr>
  </w:style>
  <w:style w:type="paragraph" w:customStyle="1" w:styleId="11">
    <w:name w:val="书目1"/>
    <w:basedOn w:val="a"/>
    <w:next w:val="a"/>
    <w:uiPriority w:val="37"/>
    <w:unhideWhenUsed/>
    <w:qFormat/>
  </w:style>
  <w:style w:type="paragraph" w:styleId="afa">
    <w:name w:val="List Paragraph"/>
    <w:basedOn w:val="a"/>
    <w:uiPriority w:val="34"/>
    <w:qFormat/>
    <w:pPr>
      <w:ind w:left="720"/>
      <w:contextualSpacing/>
    </w:pPr>
  </w:style>
  <w:style w:type="character" w:customStyle="1" w:styleId="a9">
    <w:name w:val="批注框文本 字符"/>
    <w:basedOn w:val="a1"/>
    <w:link w:val="a8"/>
    <w:semiHidden/>
    <w:qFormat/>
    <w:rPr>
      <w:rFonts w:ascii="Tahoma" w:hAnsi="Tahoma" w:cs="Tahoma"/>
      <w:sz w:val="16"/>
      <w:szCs w:val="16"/>
    </w:rPr>
  </w:style>
  <w:style w:type="character" w:customStyle="1" w:styleId="12">
    <w:name w:val="未处理的提及1"/>
    <w:basedOn w:val="a1"/>
    <w:uiPriority w:val="99"/>
    <w:semiHidden/>
    <w:unhideWhenUsed/>
    <w:qFormat/>
    <w:rPr>
      <w:color w:val="605E5C"/>
      <w:shd w:val="clear" w:color="auto" w:fill="E1DFDD"/>
    </w:rPr>
  </w:style>
  <w:style w:type="character" w:customStyle="1" w:styleId="a7">
    <w:name w:val="批注文字 字符"/>
    <w:basedOn w:val="a1"/>
    <w:link w:val="a6"/>
    <w:qFormat/>
  </w:style>
  <w:style w:type="character" w:customStyle="1" w:styleId="af1">
    <w:name w:val="批注主题 字符"/>
    <w:basedOn w:val="a7"/>
    <w:link w:val="af0"/>
    <w:semiHidden/>
    <w:qFormat/>
    <w:rPr>
      <w:b/>
      <w:bCs/>
    </w:rPr>
  </w:style>
  <w:style w:type="paragraph" w:customStyle="1" w:styleId="13">
    <w:name w:val="修订1"/>
    <w:hidden/>
    <w:uiPriority w:val="99"/>
    <w:semiHidden/>
    <w:qFormat/>
    <w:rPr>
      <w:sz w:val="24"/>
      <w:szCs w:val="24"/>
      <w:lang w:eastAsia="en-US"/>
    </w:rPr>
  </w:style>
  <w:style w:type="paragraph" w:styleId="afb">
    <w:name w:val="Revision"/>
    <w:hidden/>
    <w:uiPriority w:val="99"/>
    <w:semiHidden/>
    <w:rsid w:val="00436511"/>
    <w:rPr>
      <w:sz w:val="24"/>
      <w:szCs w:val="24"/>
      <w:lang w:eastAsia="en-US"/>
    </w:rPr>
  </w:style>
  <w:style w:type="paragraph" w:styleId="afc">
    <w:name w:val="Bibliography"/>
    <w:basedOn w:val="a"/>
    <w:next w:val="a"/>
    <w:uiPriority w:val="37"/>
    <w:unhideWhenUsed/>
    <w:rsid w:val="00F04AB5"/>
  </w:style>
  <w:style w:type="character" w:customStyle="1" w:styleId="21">
    <w:name w:val="未处理的提及2"/>
    <w:basedOn w:val="a1"/>
    <w:uiPriority w:val="99"/>
    <w:semiHidden/>
    <w:unhideWhenUsed/>
    <w:rsid w:val="005E1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8580">
      <w:bodyDiv w:val="1"/>
      <w:marLeft w:val="0"/>
      <w:marRight w:val="0"/>
      <w:marTop w:val="0"/>
      <w:marBottom w:val="0"/>
      <w:divBdr>
        <w:top w:val="none" w:sz="0" w:space="0" w:color="auto"/>
        <w:left w:val="none" w:sz="0" w:space="0" w:color="auto"/>
        <w:bottom w:val="none" w:sz="0" w:space="0" w:color="auto"/>
        <w:right w:val="none" w:sz="0" w:space="0" w:color="auto"/>
      </w:divBdr>
    </w:div>
    <w:div w:id="70658379">
      <w:bodyDiv w:val="1"/>
      <w:marLeft w:val="0"/>
      <w:marRight w:val="0"/>
      <w:marTop w:val="0"/>
      <w:marBottom w:val="0"/>
      <w:divBdr>
        <w:top w:val="none" w:sz="0" w:space="0" w:color="auto"/>
        <w:left w:val="none" w:sz="0" w:space="0" w:color="auto"/>
        <w:bottom w:val="none" w:sz="0" w:space="0" w:color="auto"/>
        <w:right w:val="none" w:sz="0" w:space="0" w:color="auto"/>
      </w:divBdr>
    </w:div>
    <w:div w:id="90316856">
      <w:bodyDiv w:val="1"/>
      <w:marLeft w:val="0"/>
      <w:marRight w:val="0"/>
      <w:marTop w:val="0"/>
      <w:marBottom w:val="0"/>
      <w:divBdr>
        <w:top w:val="none" w:sz="0" w:space="0" w:color="auto"/>
        <w:left w:val="none" w:sz="0" w:space="0" w:color="auto"/>
        <w:bottom w:val="none" w:sz="0" w:space="0" w:color="auto"/>
        <w:right w:val="none" w:sz="0" w:space="0" w:color="auto"/>
      </w:divBdr>
    </w:div>
    <w:div w:id="114182246">
      <w:bodyDiv w:val="1"/>
      <w:marLeft w:val="0"/>
      <w:marRight w:val="0"/>
      <w:marTop w:val="0"/>
      <w:marBottom w:val="0"/>
      <w:divBdr>
        <w:top w:val="none" w:sz="0" w:space="0" w:color="auto"/>
        <w:left w:val="none" w:sz="0" w:space="0" w:color="auto"/>
        <w:bottom w:val="none" w:sz="0" w:space="0" w:color="auto"/>
        <w:right w:val="none" w:sz="0" w:space="0" w:color="auto"/>
      </w:divBdr>
    </w:div>
    <w:div w:id="123082291">
      <w:bodyDiv w:val="1"/>
      <w:marLeft w:val="0"/>
      <w:marRight w:val="0"/>
      <w:marTop w:val="0"/>
      <w:marBottom w:val="0"/>
      <w:divBdr>
        <w:top w:val="none" w:sz="0" w:space="0" w:color="auto"/>
        <w:left w:val="none" w:sz="0" w:space="0" w:color="auto"/>
        <w:bottom w:val="none" w:sz="0" w:space="0" w:color="auto"/>
        <w:right w:val="none" w:sz="0" w:space="0" w:color="auto"/>
      </w:divBdr>
    </w:div>
    <w:div w:id="168910860">
      <w:bodyDiv w:val="1"/>
      <w:marLeft w:val="0"/>
      <w:marRight w:val="0"/>
      <w:marTop w:val="0"/>
      <w:marBottom w:val="0"/>
      <w:divBdr>
        <w:top w:val="none" w:sz="0" w:space="0" w:color="auto"/>
        <w:left w:val="none" w:sz="0" w:space="0" w:color="auto"/>
        <w:bottom w:val="none" w:sz="0" w:space="0" w:color="auto"/>
        <w:right w:val="none" w:sz="0" w:space="0" w:color="auto"/>
      </w:divBdr>
    </w:div>
    <w:div w:id="175075755">
      <w:bodyDiv w:val="1"/>
      <w:marLeft w:val="0"/>
      <w:marRight w:val="0"/>
      <w:marTop w:val="0"/>
      <w:marBottom w:val="0"/>
      <w:divBdr>
        <w:top w:val="none" w:sz="0" w:space="0" w:color="auto"/>
        <w:left w:val="none" w:sz="0" w:space="0" w:color="auto"/>
        <w:bottom w:val="none" w:sz="0" w:space="0" w:color="auto"/>
        <w:right w:val="none" w:sz="0" w:space="0" w:color="auto"/>
      </w:divBdr>
    </w:div>
    <w:div w:id="199588230">
      <w:bodyDiv w:val="1"/>
      <w:marLeft w:val="0"/>
      <w:marRight w:val="0"/>
      <w:marTop w:val="0"/>
      <w:marBottom w:val="0"/>
      <w:divBdr>
        <w:top w:val="none" w:sz="0" w:space="0" w:color="auto"/>
        <w:left w:val="none" w:sz="0" w:space="0" w:color="auto"/>
        <w:bottom w:val="none" w:sz="0" w:space="0" w:color="auto"/>
        <w:right w:val="none" w:sz="0" w:space="0" w:color="auto"/>
      </w:divBdr>
    </w:div>
    <w:div w:id="208537005">
      <w:bodyDiv w:val="1"/>
      <w:marLeft w:val="0"/>
      <w:marRight w:val="0"/>
      <w:marTop w:val="0"/>
      <w:marBottom w:val="0"/>
      <w:divBdr>
        <w:top w:val="none" w:sz="0" w:space="0" w:color="auto"/>
        <w:left w:val="none" w:sz="0" w:space="0" w:color="auto"/>
        <w:bottom w:val="none" w:sz="0" w:space="0" w:color="auto"/>
        <w:right w:val="none" w:sz="0" w:space="0" w:color="auto"/>
      </w:divBdr>
    </w:div>
    <w:div w:id="262424078">
      <w:bodyDiv w:val="1"/>
      <w:marLeft w:val="0"/>
      <w:marRight w:val="0"/>
      <w:marTop w:val="0"/>
      <w:marBottom w:val="0"/>
      <w:divBdr>
        <w:top w:val="none" w:sz="0" w:space="0" w:color="auto"/>
        <w:left w:val="none" w:sz="0" w:space="0" w:color="auto"/>
        <w:bottom w:val="none" w:sz="0" w:space="0" w:color="auto"/>
        <w:right w:val="none" w:sz="0" w:space="0" w:color="auto"/>
      </w:divBdr>
    </w:div>
    <w:div w:id="308289116">
      <w:bodyDiv w:val="1"/>
      <w:marLeft w:val="0"/>
      <w:marRight w:val="0"/>
      <w:marTop w:val="0"/>
      <w:marBottom w:val="0"/>
      <w:divBdr>
        <w:top w:val="none" w:sz="0" w:space="0" w:color="auto"/>
        <w:left w:val="none" w:sz="0" w:space="0" w:color="auto"/>
        <w:bottom w:val="none" w:sz="0" w:space="0" w:color="auto"/>
        <w:right w:val="none" w:sz="0" w:space="0" w:color="auto"/>
      </w:divBdr>
    </w:div>
    <w:div w:id="308361895">
      <w:bodyDiv w:val="1"/>
      <w:marLeft w:val="0"/>
      <w:marRight w:val="0"/>
      <w:marTop w:val="0"/>
      <w:marBottom w:val="0"/>
      <w:divBdr>
        <w:top w:val="none" w:sz="0" w:space="0" w:color="auto"/>
        <w:left w:val="none" w:sz="0" w:space="0" w:color="auto"/>
        <w:bottom w:val="none" w:sz="0" w:space="0" w:color="auto"/>
        <w:right w:val="none" w:sz="0" w:space="0" w:color="auto"/>
      </w:divBdr>
    </w:div>
    <w:div w:id="314727184">
      <w:bodyDiv w:val="1"/>
      <w:marLeft w:val="0"/>
      <w:marRight w:val="0"/>
      <w:marTop w:val="0"/>
      <w:marBottom w:val="0"/>
      <w:divBdr>
        <w:top w:val="none" w:sz="0" w:space="0" w:color="auto"/>
        <w:left w:val="none" w:sz="0" w:space="0" w:color="auto"/>
        <w:bottom w:val="none" w:sz="0" w:space="0" w:color="auto"/>
        <w:right w:val="none" w:sz="0" w:space="0" w:color="auto"/>
      </w:divBdr>
    </w:div>
    <w:div w:id="323507968">
      <w:bodyDiv w:val="1"/>
      <w:marLeft w:val="0"/>
      <w:marRight w:val="0"/>
      <w:marTop w:val="0"/>
      <w:marBottom w:val="0"/>
      <w:divBdr>
        <w:top w:val="none" w:sz="0" w:space="0" w:color="auto"/>
        <w:left w:val="none" w:sz="0" w:space="0" w:color="auto"/>
        <w:bottom w:val="none" w:sz="0" w:space="0" w:color="auto"/>
        <w:right w:val="none" w:sz="0" w:space="0" w:color="auto"/>
      </w:divBdr>
    </w:div>
    <w:div w:id="331565735">
      <w:bodyDiv w:val="1"/>
      <w:marLeft w:val="0"/>
      <w:marRight w:val="0"/>
      <w:marTop w:val="0"/>
      <w:marBottom w:val="0"/>
      <w:divBdr>
        <w:top w:val="none" w:sz="0" w:space="0" w:color="auto"/>
        <w:left w:val="none" w:sz="0" w:space="0" w:color="auto"/>
        <w:bottom w:val="none" w:sz="0" w:space="0" w:color="auto"/>
        <w:right w:val="none" w:sz="0" w:space="0" w:color="auto"/>
      </w:divBdr>
    </w:div>
    <w:div w:id="334042169">
      <w:bodyDiv w:val="1"/>
      <w:marLeft w:val="0"/>
      <w:marRight w:val="0"/>
      <w:marTop w:val="0"/>
      <w:marBottom w:val="0"/>
      <w:divBdr>
        <w:top w:val="none" w:sz="0" w:space="0" w:color="auto"/>
        <w:left w:val="none" w:sz="0" w:space="0" w:color="auto"/>
        <w:bottom w:val="none" w:sz="0" w:space="0" w:color="auto"/>
        <w:right w:val="none" w:sz="0" w:space="0" w:color="auto"/>
      </w:divBdr>
    </w:div>
    <w:div w:id="399909833">
      <w:bodyDiv w:val="1"/>
      <w:marLeft w:val="0"/>
      <w:marRight w:val="0"/>
      <w:marTop w:val="0"/>
      <w:marBottom w:val="0"/>
      <w:divBdr>
        <w:top w:val="none" w:sz="0" w:space="0" w:color="auto"/>
        <w:left w:val="none" w:sz="0" w:space="0" w:color="auto"/>
        <w:bottom w:val="none" w:sz="0" w:space="0" w:color="auto"/>
        <w:right w:val="none" w:sz="0" w:space="0" w:color="auto"/>
      </w:divBdr>
    </w:div>
    <w:div w:id="401293704">
      <w:bodyDiv w:val="1"/>
      <w:marLeft w:val="0"/>
      <w:marRight w:val="0"/>
      <w:marTop w:val="0"/>
      <w:marBottom w:val="0"/>
      <w:divBdr>
        <w:top w:val="none" w:sz="0" w:space="0" w:color="auto"/>
        <w:left w:val="none" w:sz="0" w:space="0" w:color="auto"/>
        <w:bottom w:val="none" w:sz="0" w:space="0" w:color="auto"/>
        <w:right w:val="none" w:sz="0" w:space="0" w:color="auto"/>
      </w:divBdr>
    </w:div>
    <w:div w:id="474371082">
      <w:bodyDiv w:val="1"/>
      <w:marLeft w:val="0"/>
      <w:marRight w:val="0"/>
      <w:marTop w:val="0"/>
      <w:marBottom w:val="0"/>
      <w:divBdr>
        <w:top w:val="none" w:sz="0" w:space="0" w:color="auto"/>
        <w:left w:val="none" w:sz="0" w:space="0" w:color="auto"/>
        <w:bottom w:val="none" w:sz="0" w:space="0" w:color="auto"/>
        <w:right w:val="none" w:sz="0" w:space="0" w:color="auto"/>
      </w:divBdr>
    </w:div>
    <w:div w:id="515772854">
      <w:bodyDiv w:val="1"/>
      <w:marLeft w:val="0"/>
      <w:marRight w:val="0"/>
      <w:marTop w:val="0"/>
      <w:marBottom w:val="0"/>
      <w:divBdr>
        <w:top w:val="none" w:sz="0" w:space="0" w:color="auto"/>
        <w:left w:val="none" w:sz="0" w:space="0" w:color="auto"/>
        <w:bottom w:val="none" w:sz="0" w:space="0" w:color="auto"/>
        <w:right w:val="none" w:sz="0" w:space="0" w:color="auto"/>
      </w:divBdr>
    </w:div>
    <w:div w:id="586964637">
      <w:bodyDiv w:val="1"/>
      <w:marLeft w:val="0"/>
      <w:marRight w:val="0"/>
      <w:marTop w:val="0"/>
      <w:marBottom w:val="0"/>
      <w:divBdr>
        <w:top w:val="none" w:sz="0" w:space="0" w:color="auto"/>
        <w:left w:val="none" w:sz="0" w:space="0" w:color="auto"/>
        <w:bottom w:val="none" w:sz="0" w:space="0" w:color="auto"/>
        <w:right w:val="none" w:sz="0" w:space="0" w:color="auto"/>
      </w:divBdr>
    </w:div>
    <w:div w:id="615984391">
      <w:bodyDiv w:val="1"/>
      <w:marLeft w:val="0"/>
      <w:marRight w:val="0"/>
      <w:marTop w:val="0"/>
      <w:marBottom w:val="0"/>
      <w:divBdr>
        <w:top w:val="none" w:sz="0" w:space="0" w:color="auto"/>
        <w:left w:val="none" w:sz="0" w:space="0" w:color="auto"/>
        <w:bottom w:val="none" w:sz="0" w:space="0" w:color="auto"/>
        <w:right w:val="none" w:sz="0" w:space="0" w:color="auto"/>
      </w:divBdr>
    </w:div>
    <w:div w:id="624239796">
      <w:bodyDiv w:val="1"/>
      <w:marLeft w:val="0"/>
      <w:marRight w:val="0"/>
      <w:marTop w:val="0"/>
      <w:marBottom w:val="0"/>
      <w:divBdr>
        <w:top w:val="none" w:sz="0" w:space="0" w:color="auto"/>
        <w:left w:val="none" w:sz="0" w:space="0" w:color="auto"/>
        <w:bottom w:val="none" w:sz="0" w:space="0" w:color="auto"/>
        <w:right w:val="none" w:sz="0" w:space="0" w:color="auto"/>
      </w:divBdr>
    </w:div>
    <w:div w:id="638457749">
      <w:bodyDiv w:val="1"/>
      <w:marLeft w:val="0"/>
      <w:marRight w:val="0"/>
      <w:marTop w:val="0"/>
      <w:marBottom w:val="0"/>
      <w:divBdr>
        <w:top w:val="none" w:sz="0" w:space="0" w:color="auto"/>
        <w:left w:val="none" w:sz="0" w:space="0" w:color="auto"/>
        <w:bottom w:val="none" w:sz="0" w:space="0" w:color="auto"/>
        <w:right w:val="none" w:sz="0" w:space="0" w:color="auto"/>
      </w:divBdr>
    </w:div>
    <w:div w:id="639117608">
      <w:bodyDiv w:val="1"/>
      <w:marLeft w:val="0"/>
      <w:marRight w:val="0"/>
      <w:marTop w:val="0"/>
      <w:marBottom w:val="0"/>
      <w:divBdr>
        <w:top w:val="none" w:sz="0" w:space="0" w:color="auto"/>
        <w:left w:val="none" w:sz="0" w:space="0" w:color="auto"/>
        <w:bottom w:val="none" w:sz="0" w:space="0" w:color="auto"/>
        <w:right w:val="none" w:sz="0" w:space="0" w:color="auto"/>
      </w:divBdr>
    </w:div>
    <w:div w:id="660700420">
      <w:bodyDiv w:val="1"/>
      <w:marLeft w:val="0"/>
      <w:marRight w:val="0"/>
      <w:marTop w:val="0"/>
      <w:marBottom w:val="0"/>
      <w:divBdr>
        <w:top w:val="none" w:sz="0" w:space="0" w:color="auto"/>
        <w:left w:val="none" w:sz="0" w:space="0" w:color="auto"/>
        <w:bottom w:val="none" w:sz="0" w:space="0" w:color="auto"/>
        <w:right w:val="none" w:sz="0" w:space="0" w:color="auto"/>
      </w:divBdr>
    </w:div>
    <w:div w:id="673412634">
      <w:bodyDiv w:val="1"/>
      <w:marLeft w:val="0"/>
      <w:marRight w:val="0"/>
      <w:marTop w:val="0"/>
      <w:marBottom w:val="0"/>
      <w:divBdr>
        <w:top w:val="none" w:sz="0" w:space="0" w:color="auto"/>
        <w:left w:val="none" w:sz="0" w:space="0" w:color="auto"/>
        <w:bottom w:val="none" w:sz="0" w:space="0" w:color="auto"/>
        <w:right w:val="none" w:sz="0" w:space="0" w:color="auto"/>
      </w:divBdr>
    </w:div>
    <w:div w:id="677536972">
      <w:bodyDiv w:val="1"/>
      <w:marLeft w:val="0"/>
      <w:marRight w:val="0"/>
      <w:marTop w:val="0"/>
      <w:marBottom w:val="0"/>
      <w:divBdr>
        <w:top w:val="none" w:sz="0" w:space="0" w:color="auto"/>
        <w:left w:val="none" w:sz="0" w:space="0" w:color="auto"/>
        <w:bottom w:val="none" w:sz="0" w:space="0" w:color="auto"/>
        <w:right w:val="none" w:sz="0" w:space="0" w:color="auto"/>
      </w:divBdr>
    </w:div>
    <w:div w:id="727728895">
      <w:bodyDiv w:val="1"/>
      <w:marLeft w:val="0"/>
      <w:marRight w:val="0"/>
      <w:marTop w:val="0"/>
      <w:marBottom w:val="0"/>
      <w:divBdr>
        <w:top w:val="none" w:sz="0" w:space="0" w:color="auto"/>
        <w:left w:val="none" w:sz="0" w:space="0" w:color="auto"/>
        <w:bottom w:val="none" w:sz="0" w:space="0" w:color="auto"/>
        <w:right w:val="none" w:sz="0" w:space="0" w:color="auto"/>
      </w:divBdr>
    </w:div>
    <w:div w:id="729232474">
      <w:bodyDiv w:val="1"/>
      <w:marLeft w:val="0"/>
      <w:marRight w:val="0"/>
      <w:marTop w:val="0"/>
      <w:marBottom w:val="0"/>
      <w:divBdr>
        <w:top w:val="none" w:sz="0" w:space="0" w:color="auto"/>
        <w:left w:val="none" w:sz="0" w:space="0" w:color="auto"/>
        <w:bottom w:val="none" w:sz="0" w:space="0" w:color="auto"/>
        <w:right w:val="none" w:sz="0" w:space="0" w:color="auto"/>
      </w:divBdr>
    </w:div>
    <w:div w:id="736057289">
      <w:bodyDiv w:val="1"/>
      <w:marLeft w:val="0"/>
      <w:marRight w:val="0"/>
      <w:marTop w:val="0"/>
      <w:marBottom w:val="0"/>
      <w:divBdr>
        <w:top w:val="none" w:sz="0" w:space="0" w:color="auto"/>
        <w:left w:val="none" w:sz="0" w:space="0" w:color="auto"/>
        <w:bottom w:val="none" w:sz="0" w:space="0" w:color="auto"/>
        <w:right w:val="none" w:sz="0" w:space="0" w:color="auto"/>
      </w:divBdr>
    </w:div>
    <w:div w:id="760680594">
      <w:bodyDiv w:val="1"/>
      <w:marLeft w:val="0"/>
      <w:marRight w:val="0"/>
      <w:marTop w:val="0"/>
      <w:marBottom w:val="0"/>
      <w:divBdr>
        <w:top w:val="none" w:sz="0" w:space="0" w:color="auto"/>
        <w:left w:val="none" w:sz="0" w:space="0" w:color="auto"/>
        <w:bottom w:val="none" w:sz="0" w:space="0" w:color="auto"/>
        <w:right w:val="none" w:sz="0" w:space="0" w:color="auto"/>
      </w:divBdr>
    </w:div>
    <w:div w:id="827213755">
      <w:bodyDiv w:val="1"/>
      <w:marLeft w:val="0"/>
      <w:marRight w:val="0"/>
      <w:marTop w:val="0"/>
      <w:marBottom w:val="0"/>
      <w:divBdr>
        <w:top w:val="none" w:sz="0" w:space="0" w:color="auto"/>
        <w:left w:val="none" w:sz="0" w:space="0" w:color="auto"/>
        <w:bottom w:val="none" w:sz="0" w:space="0" w:color="auto"/>
        <w:right w:val="none" w:sz="0" w:space="0" w:color="auto"/>
      </w:divBdr>
    </w:div>
    <w:div w:id="860628255">
      <w:bodyDiv w:val="1"/>
      <w:marLeft w:val="0"/>
      <w:marRight w:val="0"/>
      <w:marTop w:val="0"/>
      <w:marBottom w:val="0"/>
      <w:divBdr>
        <w:top w:val="none" w:sz="0" w:space="0" w:color="auto"/>
        <w:left w:val="none" w:sz="0" w:space="0" w:color="auto"/>
        <w:bottom w:val="none" w:sz="0" w:space="0" w:color="auto"/>
        <w:right w:val="none" w:sz="0" w:space="0" w:color="auto"/>
      </w:divBdr>
    </w:div>
    <w:div w:id="897715123">
      <w:bodyDiv w:val="1"/>
      <w:marLeft w:val="0"/>
      <w:marRight w:val="0"/>
      <w:marTop w:val="0"/>
      <w:marBottom w:val="0"/>
      <w:divBdr>
        <w:top w:val="none" w:sz="0" w:space="0" w:color="auto"/>
        <w:left w:val="none" w:sz="0" w:space="0" w:color="auto"/>
        <w:bottom w:val="none" w:sz="0" w:space="0" w:color="auto"/>
        <w:right w:val="none" w:sz="0" w:space="0" w:color="auto"/>
      </w:divBdr>
    </w:div>
    <w:div w:id="943734877">
      <w:bodyDiv w:val="1"/>
      <w:marLeft w:val="0"/>
      <w:marRight w:val="0"/>
      <w:marTop w:val="0"/>
      <w:marBottom w:val="0"/>
      <w:divBdr>
        <w:top w:val="none" w:sz="0" w:space="0" w:color="auto"/>
        <w:left w:val="none" w:sz="0" w:space="0" w:color="auto"/>
        <w:bottom w:val="none" w:sz="0" w:space="0" w:color="auto"/>
        <w:right w:val="none" w:sz="0" w:space="0" w:color="auto"/>
      </w:divBdr>
    </w:div>
    <w:div w:id="1007974990">
      <w:bodyDiv w:val="1"/>
      <w:marLeft w:val="0"/>
      <w:marRight w:val="0"/>
      <w:marTop w:val="0"/>
      <w:marBottom w:val="0"/>
      <w:divBdr>
        <w:top w:val="none" w:sz="0" w:space="0" w:color="auto"/>
        <w:left w:val="none" w:sz="0" w:space="0" w:color="auto"/>
        <w:bottom w:val="none" w:sz="0" w:space="0" w:color="auto"/>
        <w:right w:val="none" w:sz="0" w:space="0" w:color="auto"/>
      </w:divBdr>
    </w:div>
    <w:div w:id="1031759506">
      <w:bodyDiv w:val="1"/>
      <w:marLeft w:val="0"/>
      <w:marRight w:val="0"/>
      <w:marTop w:val="0"/>
      <w:marBottom w:val="0"/>
      <w:divBdr>
        <w:top w:val="none" w:sz="0" w:space="0" w:color="auto"/>
        <w:left w:val="none" w:sz="0" w:space="0" w:color="auto"/>
        <w:bottom w:val="none" w:sz="0" w:space="0" w:color="auto"/>
        <w:right w:val="none" w:sz="0" w:space="0" w:color="auto"/>
      </w:divBdr>
    </w:div>
    <w:div w:id="1033767656">
      <w:bodyDiv w:val="1"/>
      <w:marLeft w:val="0"/>
      <w:marRight w:val="0"/>
      <w:marTop w:val="0"/>
      <w:marBottom w:val="0"/>
      <w:divBdr>
        <w:top w:val="none" w:sz="0" w:space="0" w:color="auto"/>
        <w:left w:val="none" w:sz="0" w:space="0" w:color="auto"/>
        <w:bottom w:val="none" w:sz="0" w:space="0" w:color="auto"/>
        <w:right w:val="none" w:sz="0" w:space="0" w:color="auto"/>
      </w:divBdr>
    </w:div>
    <w:div w:id="1050883442">
      <w:bodyDiv w:val="1"/>
      <w:marLeft w:val="0"/>
      <w:marRight w:val="0"/>
      <w:marTop w:val="0"/>
      <w:marBottom w:val="0"/>
      <w:divBdr>
        <w:top w:val="none" w:sz="0" w:space="0" w:color="auto"/>
        <w:left w:val="none" w:sz="0" w:space="0" w:color="auto"/>
        <w:bottom w:val="none" w:sz="0" w:space="0" w:color="auto"/>
        <w:right w:val="none" w:sz="0" w:space="0" w:color="auto"/>
      </w:divBdr>
    </w:div>
    <w:div w:id="1070811956">
      <w:bodyDiv w:val="1"/>
      <w:marLeft w:val="0"/>
      <w:marRight w:val="0"/>
      <w:marTop w:val="0"/>
      <w:marBottom w:val="0"/>
      <w:divBdr>
        <w:top w:val="none" w:sz="0" w:space="0" w:color="auto"/>
        <w:left w:val="none" w:sz="0" w:space="0" w:color="auto"/>
        <w:bottom w:val="none" w:sz="0" w:space="0" w:color="auto"/>
        <w:right w:val="none" w:sz="0" w:space="0" w:color="auto"/>
      </w:divBdr>
    </w:div>
    <w:div w:id="1080324589">
      <w:bodyDiv w:val="1"/>
      <w:marLeft w:val="0"/>
      <w:marRight w:val="0"/>
      <w:marTop w:val="0"/>
      <w:marBottom w:val="0"/>
      <w:divBdr>
        <w:top w:val="none" w:sz="0" w:space="0" w:color="auto"/>
        <w:left w:val="none" w:sz="0" w:space="0" w:color="auto"/>
        <w:bottom w:val="none" w:sz="0" w:space="0" w:color="auto"/>
        <w:right w:val="none" w:sz="0" w:space="0" w:color="auto"/>
      </w:divBdr>
    </w:div>
    <w:div w:id="1096366757">
      <w:bodyDiv w:val="1"/>
      <w:marLeft w:val="0"/>
      <w:marRight w:val="0"/>
      <w:marTop w:val="0"/>
      <w:marBottom w:val="0"/>
      <w:divBdr>
        <w:top w:val="none" w:sz="0" w:space="0" w:color="auto"/>
        <w:left w:val="none" w:sz="0" w:space="0" w:color="auto"/>
        <w:bottom w:val="none" w:sz="0" w:space="0" w:color="auto"/>
        <w:right w:val="none" w:sz="0" w:space="0" w:color="auto"/>
      </w:divBdr>
    </w:div>
    <w:div w:id="1113475060">
      <w:bodyDiv w:val="1"/>
      <w:marLeft w:val="0"/>
      <w:marRight w:val="0"/>
      <w:marTop w:val="0"/>
      <w:marBottom w:val="0"/>
      <w:divBdr>
        <w:top w:val="none" w:sz="0" w:space="0" w:color="auto"/>
        <w:left w:val="none" w:sz="0" w:space="0" w:color="auto"/>
        <w:bottom w:val="none" w:sz="0" w:space="0" w:color="auto"/>
        <w:right w:val="none" w:sz="0" w:space="0" w:color="auto"/>
      </w:divBdr>
    </w:div>
    <w:div w:id="1116674601">
      <w:bodyDiv w:val="1"/>
      <w:marLeft w:val="0"/>
      <w:marRight w:val="0"/>
      <w:marTop w:val="0"/>
      <w:marBottom w:val="0"/>
      <w:divBdr>
        <w:top w:val="none" w:sz="0" w:space="0" w:color="auto"/>
        <w:left w:val="none" w:sz="0" w:space="0" w:color="auto"/>
        <w:bottom w:val="none" w:sz="0" w:space="0" w:color="auto"/>
        <w:right w:val="none" w:sz="0" w:space="0" w:color="auto"/>
      </w:divBdr>
    </w:div>
    <w:div w:id="1173304388">
      <w:bodyDiv w:val="1"/>
      <w:marLeft w:val="0"/>
      <w:marRight w:val="0"/>
      <w:marTop w:val="0"/>
      <w:marBottom w:val="0"/>
      <w:divBdr>
        <w:top w:val="none" w:sz="0" w:space="0" w:color="auto"/>
        <w:left w:val="none" w:sz="0" w:space="0" w:color="auto"/>
        <w:bottom w:val="none" w:sz="0" w:space="0" w:color="auto"/>
        <w:right w:val="none" w:sz="0" w:space="0" w:color="auto"/>
      </w:divBdr>
    </w:div>
    <w:div w:id="1223759802">
      <w:bodyDiv w:val="1"/>
      <w:marLeft w:val="0"/>
      <w:marRight w:val="0"/>
      <w:marTop w:val="0"/>
      <w:marBottom w:val="0"/>
      <w:divBdr>
        <w:top w:val="none" w:sz="0" w:space="0" w:color="auto"/>
        <w:left w:val="none" w:sz="0" w:space="0" w:color="auto"/>
        <w:bottom w:val="none" w:sz="0" w:space="0" w:color="auto"/>
        <w:right w:val="none" w:sz="0" w:space="0" w:color="auto"/>
      </w:divBdr>
    </w:div>
    <w:div w:id="1261914779">
      <w:bodyDiv w:val="1"/>
      <w:marLeft w:val="0"/>
      <w:marRight w:val="0"/>
      <w:marTop w:val="0"/>
      <w:marBottom w:val="0"/>
      <w:divBdr>
        <w:top w:val="none" w:sz="0" w:space="0" w:color="auto"/>
        <w:left w:val="none" w:sz="0" w:space="0" w:color="auto"/>
        <w:bottom w:val="none" w:sz="0" w:space="0" w:color="auto"/>
        <w:right w:val="none" w:sz="0" w:space="0" w:color="auto"/>
      </w:divBdr>
    </w:div>
    <w:div w:id="1263950584">
      <w:bodyDiv w:val="1"/>
      <w:marLeft w:val="0"/>
      <w:marRight w:val="0"/>
      <w:marTop w:val="0"/>
      <w:marBottom w:val="0"/>
      <w:divBdr>
        <w:top w:val="none" w:sz="0" w:space="0" w:color="auto"/>
        <w:left w:val="none" w:sz="0" w:space="0" w:color="auto"/>
        <w:bottom w:val="none" w:sz="0" w:space="0" w:color="auto"/>
        <w:right w:val="none" w:sz="0" w:space="0" w:color="auto"/>
      </w:divBdr>
    </w:div>
    <w:div w:id="1280452186">
      <w:bodyDiv w:val="1"/>
      <w:marLeft w:val="0"/>
      <w:marRight w:val="0"/>
      <w:marTop w:val="0"/>
      <w:marBottom w:val="0"/>
      <w:divBdr>
        <w:top w:val="none" w:sz="0" w:space="0" w:color="auto"/>
        <w:left w:val="none" w:sz="0" w:space="0" w:color="auto"/>
        <w:bottom w:val="none" w:sz="0" w:space="0" w:color="auto"/>
        <w:right w:val="none" w:sz="0" w:space="0" w:color="auto"/>
      </w:divBdr>
    </w:div>
    <w:div w:id="1296788779">
      <w:bodyDiv w:val="1"/>
      <w:marLeft w:val="0"/>
      <w:marRight w:val="0"/>
      <w:marTop w:val="0"/>
      <w:marBottom w:val="0"/>
      <w:divBdr>
        <w:top w:val="none" w:sz="0" w:space="0" w:color="auto"/>
        <w:left w:val="none" w:sz="0" w:space="0" w:color="auto"/>
        <w:bottom w:val="none" w:sz="0" w:space="0" w:color="auto"/>
        <w:right w:val="none" w:sz="0" w:space="0" w:color="auto"/>
      </w:divBdr>
    </w:div>
    <w:div w:id="1309750190">
      <w:bodyDiv w:val="1"/>
      <w:marLeft w:val="0"/>
      <w:marRight w:val="0"/>
      <w:marTop w:val="0"/>
      <w:marBottom w:val="0"/>
      <w:divBdr>
        <w:top w:val="none" w:sz="0" w:space="0" w:color="auto"/>
        <w:left w:val="none" w:sz="0" w:space="0" w:color="auto"/>
        <w:bottom w:val="none" w:sz="0" w:space="0" w:color="auto"/>
        <w:right w:val="none" w:sz="0" w:space="0" w:color="auto"/>
      </w:divBdr>
    </w:div>
    <w:div w:id="1337734500">
      <w:bodyDiv w:val="1"/>
      <w:marLeft w:val="0"/>
      <w:marRight w:val="0"/>
      <w:marTop w:val="0"/>
      <w:marBottom w:val="0"/>
      <w:divBdr>
        <w:top w:val="none" w:sz="0" w:space="0" w:color="auto"/>
        <w:left w:val="none" w:sz="0" w:space="0" w:color="auto"/>
        <w:bottom w:val="none" w:sz="0" w:space="0" w:color="auto"/>
        <w:right w:val="none" w:sz="0" w:space="0" w:color="auto"/>
      </w:divBdr>
    </w:div>
    <w:div w:id="1375812161">
      <w:bodyDiv w:val="1"/>
      <w:marLeft w:val="0"/>
      <w:marRight w:val="0"/>
      <w:marTop w:val="0"/>
      <w:marBottom w:val="0"/>
      <w:divBdr>
        <w:top w:val="none" w:sz="0" w:space="0" w:color="auto"/>
        <w:left w:val="none" w:sz="0" w:space="0" w:color="auto"/>
        <w:bottom w:val="none" w:sz="0" w:space="0" w:color="auto"/>
        <w:right w:val="none" w:sz="0" w:space="0" w:color="auto"/>
      </w:divBdr>
    </w:div>
    <w:div w:id="1409503086">
      <w:bodyDiv w:val="1"/>
      <w:marLeft w:val="0"/>
      <w:marRight w:val="0"/>
      <w:marTop w:val="0"/>
      <w:marBottom w:val="0"/>
      <w:divBdr>
        <w:top w:val="none" w:sz="0" w:space="0" w:color="auto"/>
        <w:left w:val="none" w:sz="0" w:space="0" w:color="auto"/>
        <w:bottom w:val="none" w:sz="0" w:space="0" w:color="auto"/>
        <w:right w:val="none" w:sz="0" w:space="0" w:color="auto"/>
      </w:divBdr>
    </w:div>
    <w:div w:id="1472552353">
      <w:bodyDiv w:val="1"/>
      <w:marLeft w:val="0"/>
      <w:marRight w:val="0"/>
      <w:marTop w:val="0"/>
      <w:marBottom w:val="0"/>
      <w:divBdr>
        <w:top w:val="none" w:sz="0" w:space="0" w:color="auto"/>
        <w:left w:val="none" w:sz="0" w:space="0" w:color="auto"/>
        <w:bottom w:val="none" w:sz="0" w:space="0" w:color="auto"/>
        <w:right w:val="none" w:sz="0" w:space="0" w:color="auto"/>
      </w:divBdr>
    </w:div>
    <w:div w:id="1499005465">
      <w:bodyDiv w:val="1"/>
      <w:marLeft w:val="0"/>
      <w:marRight w:val="0"/>
      <w:marTop w:val="0"/>
      <w:marBottom w:val="0"/>
      <w:divBdr>
        <w:top w:val="none" w:sz="0" w:space="0" w:color="auto"/>
        <w:left w:val="none" w:sz="0" w:space="0" w:color="auto"/>
        <w:bottom w:val="none" w:sz="0" w:space="0" w:color="auto"/>
        <w:right w:val="none" w:sz="0" w:space="0" w:color="auto"/>
      </w:divBdr>
    </w:div>
    <w:div w:id="1514764062">
      <w:bodyDiv w:val="1"/>
      <w:marLeft w:val="0"/>
      <w:marRight w:val="0"/>
      <w:marTop w:val="0"/>
      <w:marBottom w:val="0"/>
      <w:divBdr>
        <w:top w:val="none" w:sz="0" w:space="0" w:color="auto"/>
        <w:left w:val="none" w:sz="0" w:space="0" w:color="auto"/>
        <w:bottom w:val="none" w:sz="0" w:space="0" w:color="auto"/>
        <w:right w:val="none" w:sz="0" w:space="0" w:color="auto"/>
      </w:divBdr>
    </w:div>
    <w:div w:id="1554387951">
      <w:bodyDiv w:val="1"/>
      <w:marLeft w:val="0"/>
      <w:marRight w:val="0"/>
      <w:marTop w:val="0"/>
      <w:marBottom w:val="0"/>
      <w:divBdr>
        <w:top w:val="none" w:sz="0" w:space="0" w:color="auto"/>
        <w:left w:val="none" w:sz="0" w:space="0" w:color="auto"/>
        <w:bottom w:val="none" w:sz="0" w:space="0" w:color="auto"/>
        <w:right w:val="none" w:sz="0" w:space="0" w:color="auto"/>
      </w:divBdr>
    </w:div>
    <w:div w:id="1580021738">
      <w:bodyDiv w:val="1"/>
      <w:marLeft w:val="0"/>
      <w:marRight w:val="0"/>
      <w:marTop w:val="0"/>
      <w:marBottom w:val="0"/>
      <w:divBdr>
        <w:top w:val="none" w:sz="0" w:space="0" w:color="auto"/>
        <w:left w:val="none" w:sz="0" w:space="0" w:color="auto"/>
        <w:bottom w:val="none" w:sz="0" w:space="0" w:color="auto"/>
        <w:right w:val="none" w:sz="0" w:space="0" w:color="auto"/>
      </w:divBdr>
    </w:div>
    <w:div w:id="1617101232">
      <w:bodyDiv w:val="1"/>
      <w:marLeft w:val="0"/>
      <w:marRight w:val="0"/>
      <w:marTop w:val="0"/>
      <w:marBottom w:val="0"/>
      <w:divBdr>
        <w:top w:val="none" w:sz="0" w:space="0" w:color="auto"/>
        <w:left w:val="none" w:sz="0" w:space="0" w:color="auto"/>
        <w:bottom w:val="none" w:sz="0" w:space="0" w:color="auto"/>
        <w:right w:val="none" w:sz="0" w:space="0" w:color="auto"/>
      </w:divBdr>
    </w:div>
    <w:div w:id="1635133539">
      <w:bodyDiv w:val="1"/>
      <w:marLeft w:val="0"/>
      <w:marRight w:val="0"/>
      <w:marTop w:val="0"/>
      <w:marBottom w:val="0"/>
      <w:divBdr>
        <w:top w:val="none" w:sz="0" w:space="0" w:color="auto"/>
        <w:left w:val="none" w:sz="0" w:space="0" w:color="auto"/>
        <w:bottom w:val="none" w:sz="0" w:space="0" w:color="auto"/>
        <w:right w:val="none" w:sz="0" w:space="0" w:color="auto"/>
      </w:divBdr>
    </w:div>
    <w:div w:id="1657874846">
      <w:bodyDiv w:val="1"/>
      <w:marLeft w:val="0"/>
      <w:marRight w:val="0"/>
      <w:marTop w:val="0"/>
      <w:marBottom w:val="0"/>
      <w:divBdr>
        <w:top w:val="none" w:sz="0" w:space="0" w:color="auto"/>
        <w:left w:val="none" w:sz="0" w:space="0" w:color="auto"/>
        <w:bottom w:val="none" w:sz="0" w:space="0" w:color="auto"/>
        <w:right w:val="none" w:sz="0" w:space="0" w:color="auto"/>
      </w:divBdr>
    </w:div>
    <w:div w:id="1664820272">
      <w:bodyDiv w:val="1"/>
      <w:marLeft w:val="0"/>
      <w:marRight w:val="0"/>
      <w:marTop w:val="0"/>
      <w:marBottom w:val="0"/>
      <w:divBdr>
        <w:top w:val="none" w:sz="0" w:space="0" w:color="auto"/>
        <w:left w:val="none" w:sz="0" w:space="0" w:color="auto"/>
        <w:bottom w:val="none" w:sz="0" w:space="0" w:color="auto"/>
        <w:right w:val="none" w:sz="0" w:space="0" w:color="auto"/>
      </w:divBdr>
    </w:div>
    <w:div w:id="1671980899">
      <w:bodyDiv w:val="1"/>
      <w:marLeft w:val="0"/>
      <w:marRight w:val="0"/>
      <w:marTop w:val="0"/>
      <w:marBottom w:val="0"/>
      <w:divBdr>
        <w:top w:val="none" w:sz="0" w:space="0" w:color="auto"/>
        <w:left w:val="none" w:sz="0" w:space="0" w:color="auto"/>
        <w:bottom w:val="none" w:sz="0" w:space="0" w:color="auto"/>
        <w:right w:val="none" w:sz="0" w:space="0" w:color="auto"/>
      </w:divBdr>
    </w:div>
    <w:div w:id="1690569305">
      <w:bodyDiv w:val="1"/>
      <w:marLeft w:val="0"/>
      <w:marRight w:val="0"/>
      <w:marTop w:val="0"/>
      <w:marBottom w:val="0"/>
      <w:divBdr>
        <w:top w:val="none" w:sz="0" w:space="0" w:color="auto"/>
        <w:left w:val="none" w:sz="0" w:space="0" w:color="auto"/>
        <w:bottom w:val="none" w:sz="0" w:space="0" w:color="auto"/>
        <w:right w:val="none" w:sz="0" w:space="0" w:color="auto"/>
      </w:divBdr>
    </w:div>
    <w:div w:id="1696229911">
      <w:bodyDiv w:val="1"/>
      <w:marLeft w:val="0"/>
      <w:marRight w:val="0"/>
      <w:marTop w:val="0"/>
      <w:marBottom w:val="0"/>
      <w:divBdr>
        <w:top w:val="none" w:sz="0" w:space="0" w:color="auto"/>
        <w:left w:val="none" w:sz="0" w:space="0" w:color="auto"/>
        <w:bottom w:val="none" w:sz="0" w:space="0" w:color="auto"/>
        <w:right w:val="none" w:sz="0" w:space="0" w:color="auto"/>
      </w:divBdr>
    </w:div>
    <w:div w:id="1710454479">
      <w:bodyDiv w:val="1"/>
      <w:marLeft w:val="0"/>
      <w:marRight w:val="0"/>
      <w:marTop w:val="0"/>
      <w:marBottom w:val="0"/>
      <w:divBdr>
        <w:top w:val="none" w:sz="0" w:space="0" w:color="auto"/>
        <w:left w:val="none" w:sz="0" w:space="0" w:color="auto"/>
        <w:bottom w:val="none" w:sz="0" w:space="0" w:color="auto"/>
        <w:right w:val="none" w:sz="0" w:space="0" w:color="auto"/>
      </w:divBdr>
    </w:div>
    <w:div w:id="1713729376">
      <w:bodyDiv w:val="1"/>
      <w:marLeft w:val="0"/>
      <w:marRight w:val="0"/>
      <w:marTop w:val="0"/>
      <w:marBottom w:val="0"/>
      <w:divBdr>
        <w:top w:val="none" w:sz="0" w:space="0" w:color="auto"/>
        <w:left w:val="none" w:sz="0" w:space="0" w:color="auto"/>
        <w:bottom w:val="none" w:sz="0" w:space="0" w:color="auto"/>
        <w:right w:val="none" w:sz="0" w:space="0" w:color="auto"/>
      </w:divBdr>
    </w:div>
    <w:div w:id="1728449958">
      <w:bodyDiv w:val="1"/>
      <w:marLeft w:val="0"/>
      <w:marRight w:val="0"/>
      <w:marTop w:val="0"/>
      <w:marBottom w:val="0"/>
      <w:divBdr>
        <w:top w:val="none" w:sz="0" w:space="0" w:color="auto"/>
        <w:left w:val="none" w:sz="0" w:space="0" w:color="auto"/>
        <w:bottom w:val="none" w:sz="0" w:space="0" w:color="auto"/>
        <w:right w:val="none" w:sz="0" w:space="0" w:color="auto"/>
      </w:divBdr>
    </w:div>
    <w:div w:id="1764182518">
      <w:bodyDiv w:val="1"/>
      <w:marLeft w:val="0"/>
      <w:marRight w:val="0"/>
      <w:marTop w:val="0"/>
      <w:marBottom w:val="0"/>
      <w:divBdr>
        <w:top w:val="none" w:sz="0" w:space="0" w:color="auto"/>
        <w:left w:val="none" w:sz="0" w:space="0" w:color="auto"/>
        <w:bottom w:val="none" w:sz="0" w:space="0" w:color="auto"/>
        <w:right w:val="none" w:sz="0" w:space="0" w:color="auto"/>
      </w:divBdr>
    </w:div>
    <w:div w:id="1783379631">
      <w:bodyDiv w:val="1"/>
      <w:marLeft w:val="0"/>
      <w:marRight w:val="0"/>
      <w:marTop w:val="0"/>
      <w:marBottom w:val="0"/>
      <w:divBdr>
        <w:top w:val="none" w:sz="0" w:space="0" w:color="auto"/>
        <w:left w:val="none" w:sz="0" w:space="0" w:color="auto"/>
        <w:bottom w:val="none" w:sz="0" w:space="0" w:color="auto"/>
        <w:right w:val="none" w:sz="0" w:space="0" w:color="auto"/>
      </w:divBdr>
    </w:div>
    <w:div w:id="1803886544">
      <w:bodyDiv w:val="1"/>
      <w:marLeft w:val="0"/>
      <w:marRight w:val="0"/>
      <w:marTop w:val="0"/>
      <w:marBottom w:val="0"/>
      <w:divBdr>
        <w:top w:val="none" w:sz="0" w:space="0" w:color="auto"/>
        <w:left w:val="none" w:sz="0" w:space="0" w:color="auto"/>
        <w:bottom w:val="none" w:sz="0" w:space="0" w:color="auto"/>
        <w:right w:val="none" w:sz="0" w:space="0" w:color="auto"/>
      </w:divBdr>
    </w:div>
    <w:div w:id="1863860798">
      <w:bodyDiv w:val="1"/>
      <w:marLeft w:val="0"/>
      <w:marRight w:val="0"/>
      <w:marTop w:val="0"/>
      <w:marBottom w:val="0"/>
      <w:divBdr>
        <w:top w:val="none" w:sz="0" w:space="0" w:color="auto"/>
        <w:left w:val="none" w:sz="0" w:space="0" w:color="auto"/>
        <w:bottom w:val="none" w:sz="0" w:space="0" w:color="auto"/>
        <w:right w:val="none" w:sz="0" w:space="0" w:color="auto"/>
      </w:divBdr>
    </w:div>
    <w:div w:id="1875190280">
      <w:bodyDiv w:val="1"/>
      <w:marLeft w:val="0"/>
      <w:marRight w:val="0"/>
      <w:marTop w:val="0"/>
      <w:marBottom w:val="0"/>
      <w:divBdr>
        <w:top w:val="none" w:sz="0" w:space="0" w:color="auto"/>
        <w:left w:val="none" w:sz="0" w:space="0" w:color="auto"/>
        <w:bottom w:val="none" w:sz="0" w:space="0" w:color="auto"/>
        <w:right w:val="none" w:sz="0" w:space="0" w:color="auto"/>
      </w:divBdr>
    </w:div>
    <w:div w:id="1904556394">
      <w:bodyDiv w:val="1"/>
      <w:marLeft w:val="0"/>
      <w:marRight w:val="0"/>
      <w:marTop w:val="0"/>
      <w:marBottom w:val="0"/>
      <w:divBdr>
        <w:top w:val="none" w:sz="0" w:space="0" w:color="auto"/>
        <w:left w:val="none" w:sz="0" w:space="0" w:color="auto"/>
        <w:bottom w:val="none" w:sz="0" w:space="0" w:color="auto"/>
        <w:right w:val="none" w:sz="0" w:space="0" w:color="auto"/>
      </w:divBdr>
    </w:div>
    <w:div w:id="1907764615">
      <w:bodyDiv w:val="1"/>
      <w:marLeft w:val="0"/>
      <w:marRight w:val="0"/>
      <w:marTop w:val="0"/>
      <w:marBottom w:val="0"/>
      <w:divBdr>
        <w:top w:val="none" w:sz="0" w:space="0" w:color="auto"/>
        <w:left w:val="none" w:sz="0" w:space="0" w:color="auto"/>
        <w:bottom w:val="none" w:sz="0" w:space="0" w:color="auto"/>
        <w:right w:val="none" w:sz="0" w:space="0" w:color="auto"/>
      </w:divBdr>
    </w:div>
    <w:div w:id="1913807303">
      <w:bodyDiv w:val="1"/>
      <w:marLeft w:val="0"/>
      <w:marRight w:val="0"/>
      <w:marTop w:val="0"/>
      <w:marBottom w:val="0"/>
      <w:divBdr>
        <w:top w:val="none" w:sz="0" w:space="0" w:color="auto"/>
        <w:left w:val="none" w:sz="0" w:space="0" w:color="auto"/>
        <w:bottom w:val="none" w:sz="0" w:space="0" w:color="auto"/>
        <w:right w:val="none" w:sz="0" w:space="0" w:color="auto"/>
      </w:divBdr>
    </w:div>
    <w:div w:id="1915163741">
      <w:bodyDiv w:val="1"/>
      <w:marLeft w:val="0"/>
      <w:marRight w:val="0"/>
      <w:marTop w:val="0"/>
      <w:marBottom w:val="0"/>
      <w:divBdr>
        <w:top w:val="none" w:sz="0" w:space="0" w:color="auto"/>
        <w:left w:val="none" w:sz="0" w:space="0" w:color="auto"/>
        <w:bottom w:val="none" w:sz="0" w:space="0" w:color="auto"/>
        <w:right w:val="none" w:sz="0" w:space="0" w:color="auto"/>
      </w:divBdr>
    </w:div>
    <w:div w:id="1950237483">
      <w:bodyDiv w:val="1"/>
      <w:marLeft w:val="0"/>
      <w:marRight w:val="0"/>
      <w:marTop w:val="0"/>
      <w:marBottom w:val="0"/>
      <w:divBdr>
        <w:top w:val="none" w:sz="0" w:space="0" w:color="auto"/>
        <w:left w:val="none" w:sz="0" w:space="0" w:color="auto"/>
        <w:bottom w:val="none" w:sz="0" w:space="0" w:color="auto"/>
        <w:right w:val="none" w:sz="0" w:space="0" w:color="auto"/>
      </w:divBdr>
    </w:div>
    <w:div w:id="1976789975">
      <w:bodyDiv w:val="1"/>
      <w:marLeft w:val="0"/>
      <w:marRight w:val="0"/>
      <w:marTop w:val="0"/>
      <w:marBottom w:val="0"/>
      <w:divBdr>
        <w:top w:val="none" w:sz="0" w:space="0" w:color="auto"/>
        <w:left w:val="none" w:sz="0" w:space="0" w:color="auto"/>
        <w:bottom w:val="none" w:sz="0" w:space="0" w:color="auto"/>
        <w:right w:val="none" w:sz="0" w:space="0" w:color="auto"/>
      </w:divBdr>
    </w:div>
    <w:div w:id="1978218141">
      <w:bodyDiv w:val="1"/>
      <w:marLeft w:val="0"/>
      <w:marRight w:val="0"/>
      <w:marTop w:val="0"/>
      <w:marBottom w:val="0"/>
      <w:divBdr>
        <w:top w:val="none" w:sz="0" w:space="0" w:color="auto"/>
        <w:left w:val="none" w:sz="0" w:space="0" w:color="auto"/>
        <w:bottom w:val="none" w:sz="0" w:space="0" w:color="auto"/>
        <w:right w:val="none" w:sz="0" w:space="0" w:color="auto"/>
      </w:divBdr>
    </w:div>
    <w:div w:id="1986230563">
      <w:bodyDiv w:val="1"/>
      <w:marLeft w:val="0"/>
      <w:marRight w:val="0"/>
      <w:marTop w:val="0"/>
      <w:marBottom w:val="0"/>
      <w:divBdr>
        <w:top w:val="none" w:sz="0" w:space="0" w:color="auto"/>
        <w:left w:val="none" w:sz="0" w:space="0" w:color="auto"/>
        <w:bottom w:val="none" w:sz="0" w:space="0" w:color="auto"/>
        <w:right w:val="none" w:sz="0" w:space="0" w:color="auto"/>
      </w:divBdr>
    </w:div>
    <w:div w:id="1990087882">
      <w:bodyDiv w:val="1"/>
      <w:marLeft w:val="0"/>
      <w:marRight w:val="0"/>
      <w:marTop w:val="0"/>
      <w:marBottom w:val="0"/>
      <w:divBdr>
        <w:top w:val="none" w:sz="0" w:space="0" w:color="auto"/>
        <w:left w:val="none" w:sz="0" w:space="0" w:color="auto"/>
        <w:bottom w:val="none" w:sz="0" w:space="0" w:color="auto"/>
        <w:right w:val="none" w:sz="0" w:space="0" w:color="auto"/>
      </w:divBdr>
    </w:div>
    <w:div w:id="2040275857">
      <w:bodyDiv w:val="1"/>
      <w:marLeft w:val="0"/>
      <w:marRight w:val="0"/>
      <w:marTop w:val="0"/>
      <w:marBottom w:val="0"/>
      <w:divBdr>
        <w:top w:val="none" w:sz="0" w:space="0" w:color="auto"/>
        <w:left w:val="none" w:sz="0" w:space="0" w:color="auto"/>
        <w:bottom w:val="none" w:sz="0" w:space="0" w:color="auto"/>
        <w:right w:val="none" w:sz="0" w:space="0" w:color="auto"/>
      </w:divBdr>
    </w:div>
    <w:div w:id="2050185711">
      <w:bodyDiv w:val="1"/>
      <w:marLeft w:val="0"/>
      <w:marRight w:val="0"/>
      <w:marTop w:val="0"/>
      <w:marBottom w:val="0"/>
      <w:divBdr>
        <w:top w:val="none" w:sz="0" w:space="0" w:color="auto"/>
        <w:left w:val="none" w:sz="0" w:space="0" w:color="auto"/>
        <w:bottom w:val="none" w:sz="0" w:space="0" w:color="auto"/>
        <w:right w:val="none" w:sz="0" w:space="0" w:color="auto"/>
      </w:divBdr>
    </w:div>
    <w:div w:id="2090082094">
      <w:bodyDiv w:val="1"/>
      <w:marLeft w:val="0"/>
      <w:marRight w:val="0"/>
      <w:marTop w:val="0"/>
      <w:marBottom w:val="0"/>
      <w:divBdr>
        <w:top w:val="none" w:sz="0" w:space="0" w:color="auto"/>
        <w:left w:val="none" w:sz="0" w:space="0" w:color="auto"/>
        <w:bottom w:val="none" w:sz="0" w:space="0" w:color="auto"/>
        <w:right w:val="none" w:sz="0" w:space="0" w:color="auto"/>
      </w:divBdr>
    </w:div>
    <w:div w:id="2092000248">
      <w:bodyDiv w:val="1"/>
      <w:marLeft w:val="0"/>
      <w:marRight w:val="0"/>
      <w:marTop w:val="0"/>
      <w:marBottom w:val="0"/>
      <w:divBdr>
        <w:top w:val="none" w:sz="0" w:space="0" w:color="auto"/>
        <w:left w:val="none" w:sz="0" w:space="0" w:color="auto"/>
        <w:bottom w:val="none" w:sz="0" w:space="0" w:color="auto"/>
        <w:right w:val="none" w:sz="0" w:space="0" w:color="auto"/>
      </w:divBdr>
    </w:div>
    <w:div w:id="2095280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image" Target="media/image4.wmf"/><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image" Target="media/image16.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8.wmf"/><Relationship Id="rId11" Type="http://schemas.openxmlformats.org/officeDocument/2006/relationships/header" Target="header1.xml"/><Relationship Id="rId24" Type="http://schemas.openxmlformats.org/officeDocument/2006/relationships/oleObject" Target="embeddings/oleObject7.bin"/><Relationship Id="rId32" Type="http://schemas.openxmlformats.org/officeDocument/2006/relationships/image" Target="media/image9.wmf"/><Relationship Id="rId37" Type="http://schemas.openxmlformats.org/officeDocument/2006/relationships/oleObject" Target="embeddings/oleObject14.bin"/><Relationship Id="rId40" Type="http://schemas.openxmlformats.org/officeDocument/2006/relationships/image" Target="media/image13.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5.wmf"/><Relationship Id="rId28" Type="http://schemas.openxmlformats.org/officeDocument/2006/relationships/oleObject" Target="embeddings/oleObject9.bin"/><Relationship Id="rId36" Type="http://schemas.openxmlformats.org/officeDocument/2006/relationships/image" Target="media/image11.wmf"/><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1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7.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oleObject" Target="embeddings/oleObject3.bin"/><Relationship Id="rId25"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image" Target="media/image12.wmf"/><Relationship Id="rId46" Type="http://schemas.openxmlformats.org/officeDocument/2006/relationships/header" Target="header2.xml"/><Relationship Id="rId20" Type="http://schemas.openxmlformats.org/officeDocument/2006/relationships/oleObject" Target="embeddings/oleObject5.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FEM20</b:Tag>
    <b:SourceType>Book</b:SourceType>
    <b:Guid>{E1B920B2-F55D-4A97-93F0-E1DDD0BCF4FF}</b:Guid>
    <b:Author>
      <b:Author>
        <b:Corporate>FEMA</b:Corporate>
      </b:Author>
    </b:Author>
    <b:Title>Creating a community wildfire protection plan</b:Title>
    <b:Year>2020</b:Year>
    <b:RefOrder>12</b:RefOrder>
  </b:Source>
  <b:Source>
    <b:Tag>Age19</b:Tag>
    <b:SourceType>ArticleInAPeriodical</b:SourceType>
    <b:Guid>{DC845C40-B60E-4073-ABAA-5084F203538C}</b:Guid>
    <b:Author>
      <b:Author>
        <b:NameList>
          <b:Person>
            <b:Last>Ager</b:Last>
            <b:Middle>A</b:Middle>
            <b:First>Alan</b:First>
          </b:Person>
          <b:Person>
            <b:Last>Palaiologou</b:Last>
            <b:First>Palaiologos</b:First>
          </b:Person>
          <b:Person>
            <b:Last>Evers</b:Last>
            <b:Middle>R</b:Middle>
            <b:First>Cody</b:First>
          </b:Person>
        </b:NameList>
      </b:Author>
    </b:Author>
    <b:Title>Wildfire exposure to the wildland urban interface in the western US</b:Title>
    <b:PeriodicalTitle>Applied Geography</b:PeriodicalTitle>
    <b:Year>2019</b:Year>
    <b:Month>10</b:Month>
    <b:RefOrder>10</b:RefOrder>
  </b:Source>
  <b:Source>
    <b:Tag>Kul20</b:Tag>
    <b:SourceType>ArticleInAPeriodical</b:SourceType>
    <b:Guid>{3F3A919E-3940-49EB-BF47-07FDD787F2C4}</b:Guid>
    <b:Title>Evacuation decision-making and behavior in wildfires: Past research, current challenges and a future research agenda</b:Title>
    <b:PeriodicalTitle>Fire Safety Journal</b:PeriodicalTitle>
    <b:Year>2020</b:Year>
    <b:Month>10</b:Month>
    <b:Author>
      <b:Author>
        <b:NameList>
          <b:Person>
            <b:Last>Kuligowski</b:Last>
            <b:First>Erica</b:First>
          </b:Person>
        </b:NameList>
      </b:Author>
    </b:Author>
    <b:RefOrder>9</b:RefOrder>
  </b:Source>
  <b:Source>
    <b:Tag>Xue22</b:Tag>
    <b:SourceType>ArticleInAPeriodical</b:SourceType>
    <b:Guid>{17E38406-E44D-4BD6-AE7F-0500581EAC92}</b:Guid>
    <b:Author>
      <b:Author>
        <b:NameList>
          <b:Person>
            <b:Last>Zong</b:Last>
            <b:First>Xuezheng</b:First>
          </b:Person>
          <b:Person>
            <b:Last>Tian</b:Last>
            <b:First>Xiaorui</b:First>
          </b:Person>
        </b:NameList>
      </b:Author>
    </b:Author>
    <b:Title>Bibliometric analysis of fires on wildland-urban interfaces</b:Title>
    <b:PeriodicalTitle>Natural Hazards Research</b:PeriodicalTitle>
    <b:Year>2022</b:Year>
    <b:Month>8</b:Month>
    <b:RefOrder>1</b:RefOrder>
  </b:Source>
  <b:Source>
    <b:Tag>Tie19</b:Tag>
    <b:SourceType>ArticleInAPeriodical</b:SourceType>
    <b:Guid>{7DAA0AA3-EC20-4213-946D-E9C019AE917D}</b:Guid>
    <b:Title>Grounded theory research: A design framework for novice researchers</b:Title>
    <b:Year>2019</b:Year>
    <b:Author>
      <b:Author>
        <b:NameList>
          <b:Person>
            <b:Last>Tie</b:Last>
            <b:First>Ylona Chun</b:First>
          </b:Person>
          <b:Person>
            <b:Last>Melanie</b:Last>
            <b:First>Birks</b:First>
          </b:Person>
          <b:Person>
            <b:Last>Karen </b:Last>
            <b:First>Francis</b:First>
          </b:Person>
        </b:NameList>
      </b:Author>
    </b:Author>
    <b:PeriodicalTitle>SAGE Open Medicine</b:PeriodicalTitle>
    <b:Month>7</b:Month>
    <b:LCID>en-US</b:LCID>
    <b:RefOrder>13</b:RefOrder>
  </b:Source>
  <b:Source>
    <b:Tag>Tho90</b:Tag>
    <b:SourceType>JournalArticle</b:SourceType>
    <b:Guid>{D08CAAE7-84AB-414A-ADE7-DFC6A4C26D75}</b:Guid>
    <b:Title>How to make a decision: The Analytic Hierarchy Process</b:Title>
    <b:JournalName>European Journal of Operational Research</b:JournalName>
    <b:Year>1990</b:Year>
    <b:Author>
      <b:Author>
        <b:NameList>
          <b:Person>
            <b:Last>Thomas</b:Last>
            <b:Middle>L</b:Middle>
            <b:First>Saaty</b:First>
          </b:Person>
        </b:NameList>
      </b:Author>
    </b:Author>
    <b:RefOrder>11</b:RefOrder>
  </b:Source>
  <b:Source>
    <b:Tag>Sub12</b:Tag>
    <b:SourceType>JournalArticle</b:SourceType>
    <b:Guid>{0A402006-6823-4142-96CC-78511249D46B}</b:Guid>
    <b:Title>A review of applications of Analytic Hierarchy Process in operations management</b:Title>
    <b:Year>2012</b:Year>
    <b:JournalName>International Journal of Production Economics</b:JournalName>
    <b:Author>
      <b:Author>
        <b:NameList>
          <b:Person>
            <b:Last>Subramanian</b:Last>
            <b:First>Nachiappan</b:First>
          </b:Person>
          <b:Person>
            <b:Last>Ramanathan</b:Last>
            <b:First>Ramakrishnan</b:First>
          </b:Person>
        </b:NameList>
      </b:Author>
    </b:Author>
    <b:RefOrder>14</b:RefOrder>
  </b:Source>
  <b:Source>
    <b:Tag>Sam18</b:Tag>
    <b:SourceType>ArticleInAPeriodical</b:SourceType>
    <b:Guid>{5F95B85D-D4B5-41B2-A192-77497C474FBF}</b:Guid>
    <b:Title>FORUM position paper: The growing global wildland urban interface (WUI) fire Dilemma: Priority needs for research</b:Title>
    <b:PeriodicalTitle>Fire Safety Journal</b:PeriodicalTitle>
    <b:Year>2018</b:Year>
    <b:Month>7</b:Month>
    <b:Author>
      <b:Author>
        <b:NameList>
          <b:Person>
            <b:Last>Manzello </b:Last>
            <b:First>Samuel</b:First>
          </b:Person>
          <b:Person>
            <b:Last>et al</b:Last>
          </b:Person>
        </b:NameList>
      </b:Author>
    </b:Author>
    <b:RefOrder>8</b:RefOrder>
  </b:Source>
  <b:Source>
    <b:Tag>Par15</b:Tag>
    <b:SourceType>JournalArticle</b:SourceType>
    <b:Guid>{0AB31A62-422F-4F4A-AE17-FBDBFACE1736}</b:Guid>
    <b:Title>Conceptual Model Development for Holistic Building Fire Safety Performance Analysis</b:Title>
    <b:Year>2013</b:Year>
    <b:JournalName>Fire Technology</b:JournalName>
    <b:Author>
      <b:Author>
        <b:NameList>
          <b:Person>
            <b:Last>Park</b:Last>
            <b:First>Haejun</b:First>
          </b:Person>
          <b:Person>
            <b:Last>Meacham</b:Last>
            <b:Middle>J</b:Middle>
            <b:First>Brian</b:First>
          </b:Person>
          <b:Person>
            <b:Last>Dembsey</b:Last>
            <b:Middle>A</b:Middle>
            <b:First>Nicholas</b:First>
          </b:Person>
        </b:NameList>
      </b:Author>
    </b:Author>
    <b:RefOrder>15</b:RefOrder>
  </b:Source>
  <b:Source>
    <b:Tag>占位符1</b:Tag>
    <b:SourceType>JournalArticle</b:SourceType>
    <b:Guid>{91BC9A82-0A2F-44AD-A2B0-5C16DC9D4739}</b:Guid>
    <b:Title>Conceptual Model Development for Holistic Building Fire Safety Performance Analysis</b:Title>
    <b:Year>2015</b:Year>
    <b:JournalName>Fire Technology</b:JournalName>
    <b:Author>
      <b:Author>
        <b:NameList>
          <b:Person>
            <b:Last>Park</b:Last>
            <b:First>Haejun</b:First>
          </b:Person>
          <b:Person>
            <b:Last>Meacham</b:Last>
            <b:Middle>J</b:Middle>
            <b:First>Brian</b:First>
          </b:Person>
          <b:Person>
            <b:Last>Dembsey</b:Last>
            <b:Middle>A</b:Middle>
            <b:First>Nicholas</b:First>
          </b:Person>
        </b:NameList>
      </b:Author>
    </b:Author>
    <b:RefOrder>2</b:RefOrder>
  </b:Source>
  <b:Source>
    <b:Tag>占位符2</b:Tag>
    <b:SourceType>ArticleInAPeriodical</b:SourceType>
    <b:Guid>{AF5A4078-578B-4104-B70C-13A21E57A217}</b:Guid>
    <b:Title>FORUM position paper: The growing global wildland urban interface (WUI) fire Dilemma: Priority needs for research</b:Title>
    <b:PeriodicalTitle>Fire Safety Journal</b:PeriodicalTitle>
    <b:Year>2018</b:Year>
    <b:Month>7</b:Month>
    <b:Author>
      <b:Author>
        <b:NameList>
          <b:Person>
            <b:Last>Samuel</b:Last>
            <b:First>Manzello</b:First>
          </b:Person>
          <b:Person>
            <b:Last>et al</b:Last>
          </b:Person>
        </b:NameList>
      </b:Author>
    </b:Author>
    <b:RefOrder>16</b:RefOrder>
  </b:Source>
  <b:Source>
    <b:Tag>Shi86</b:Tag>
    <b:SourceType>ArticleInAPeriodical</b:SourceType>
    <b:Guid>{E64B0983-AACB-4AF2-8B76-090E8E466312}</b:Guid>
    <b:Title>An Application of the Hierarchical Approach to Fire Safety</b:Title>
    <b:Year>1986</b:Year>
    <b:PeriodicalTitle>Fire Safety Journal</b:PeriodicalTitle>
    <b:Month>June</b:Month>
    <b:Day>24</b:Day>
    <b:Author>
      <b:Author>
        <b:NameList>
          <b:Person>
            <b:Last>Shields</b:Last>
            <b:First>J</b:First>
          </b:Person>
          <b:Person>
            <b:Last>Silcock</b:Last>
            <b:First>G</b:First>
          </b:Person>
        </b:NameList>
      </b:Author>
    </b:Author>
    <b:RefOrder>3</b:RefOrder>
  </b:Source>
  <b:Source>
    <b:Tag>Waa92</b:Tag>
    <b:SourceType>BookSection</b:SourceType>
    <b:Guid>{5DF0F972-1043-45AC-B653-C512EFBBC338}</b:Guid>
    <b:Title>Fire Risk Rating Schedules</b:Title>
    <b:Year>1992</b:Year>
    <b:BookTitle>Fire Hazard and Fire Risk Assessment</b:BookTitle>
    <b:Author>
      <b:Author>
        <b:NameList>
          <b:Person>
            <b:Last>Waatts</b:Last>
            <b:First>JM</b:First>
          </b:Person>
        </b:NameList>
      </b:Author>
    </b:Author>
    <b:RefOrder>4</b:RefOrder>
  </b:Source>
  <b:Source>
    <b:Tag>Che11</b:Tag>
    <b:SourceType>JournalArticle</b:SourceType>
    <b:Guid>{628E3E2B-6D93-48BA-8903-73698523E7D3}</b:Guid>
    <b:Title>The adoption of fire safety management for upgrading the fire safety level of existing hotel buildings</b:Title>
    <b:Year>2011</b:Year>
    <b:JournalName>Building and Environment</b:JournalName>
    <b:Author>
      <b:Author>
        <b:NameList>
          <b:Person>
            <b:Last>Chen</b:Last>
            <b:First>Ying-Yueh</b:First>
          </b:Person>
          <b:Person>
            <b:Last>Chuang</b:Last>
            <b:First>Ying-Ji</b:First>
          </b:Person>
          <b:Person>
            <b:Last>Lin</b:Last>
            <b:First>Ching-Yuan</b:First>
          </b:Person>
          <b:Person>
            <b:Last>Chien</b:Last>
            <b:First>Shen-Wen</b:First>
          </b:Person>
        </b:NameList>
      </b:Author>
    </b:Author>
    <b:RefOrder>5</b:RefOrder>
  </b:Source>
  <b:Source>
    <b:Tag>Öks22</b:Tag>
    <b:SourceType>JournalArticle</b:SourceType>
    <b:Guid>{86C98528-33EF-4BE0-B737-D223073C9DF9}</b:Guid>
    <b:Title>Fuzzy-based escape route fire-vulnerability assessment model for indoor built environment</b:Title>
    <b:JournalName>Indoor and Built Environment</b:JournalName>
    <b:Year>2022</b:Year>
    <b:Author>
      <b:Author>
        <b:NameList>
          <b:Person>
            <b:Last>Öksüz</b:Last>
            <b:First>Nilüfer Kızılkaya </b:First>
          </b:Person>
          <b:Person>
            <b:Last>Tanyer</b:Last>
            <b:Middle>Murat</b:Middle>
            <b:First>Ali</b:First>
          </b:Person>
        </b:NameList>
      </b:Author>
    </b:Author>
    <b:RefOrder>6</b:RefOrder>
  </b:Source>
  <b:Source>
    <b:Tag>Jaa21</b:Tag>
    <b:SourceType>JournalArticle</b:SourceType>
    <b:Guid>{D454406A-0623-4475-8F28-5656DB655831}</b:Guid>
    <b:Title>Developing a framework for fire safety management plan: the case of Malaysia's public hospital buildings</b:Title>
    <b:JournalName>International Journal of Building Pathology and Adaptation</b:JournalName>
    <b:Year>2021</b:Year>
    <b:Author>
      <b:Author>
        <b:NameList>
          <b:Person>
            <b:Last>Jaafar</b:Last>
            <b:First>Mastura</b:First>
          </b:Person>
          <b:Person>
            <b:Last>Salim</b:Last>
            <b:Middle>Aras Agus</b:Middle>
            <b:First>Nuzaihan</b:First>
          </b:Person>
          <b:Person>
            <b:Last>Salleh</b:Last>
            <b:Middle>Muhanad</b:Middle>
            <b:First>Naziah</b:First>
          </b:Person>
          <b:Person>
            <b:Last>Sulieman</b:Last>
            <b:Middle>Zailan</b:Middle>
            <b:First>Mohd</b:First>
          </b:Person>
          <b:Person>
            <b:Last>Ulang</b:Last>
            <b:Middle>Md</b:Middle>
            <b:First>Norhidayah</b:First>
          </b:Person>
          <b:Person>
            <b:Last>Ebekozien</b:Last>
            <b:First>Andrew</b:First>
          </b:Person>
        </b:NameList>
      </b:Author>
    </b:Author>
    <b:RefOrder>7</b:RefOrder>
  </b:Source>
</b:Sources>
</file>

<file path=customXml/itemProps1.xml><?xml version="1.0" encoding="utf-8"?>
<ds:datastoreItem xmlns:ds="http://schemas.openxmlformats.org/officeDocument/2006/customXml" ds:itemID="{BE14DD97-086D-40BB-A6DA-E26B7B4A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3737</Words>
  <Characters>19848</Characters>
  <Application>Microsoft Office Word</Application>
  <DocSecurity>0</DocSecurity>
  <Lines>522</Lines>
  <Paragraphs>302</Paragraphs>
  <ScaleCrop>false</ScaleCrop>
  <HeadingPairs>
    <vt:vector size="2" baseType="variant">
      <vt:variant>
        <vt:lpstr>Title</vt:lpstr>
      </vt:variant>
      <vt:variant>
        <vt:i4>1</vt:i4>
      </vt:variant>
    </vt:vector>
  </HeadingPairs>
  <TitlesOfParts>
    <vt:vector size="1" baseType="lpstr">
      <vt:lpstr>APA Format 6th Edition Template</vt:lpstr>
    </vt:vector>
  </TitlesOfParts>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Format 6th Edition Template</dc:title>
  <dc:creator>Photo</dc:creator>
  <cp:lastModifiedBy>刘 欣宇</cp:lastModifiedBy>
  <cp:revision>7</cp:revision>
  <dcterms:created xsi:type="dcterms:W3CDTF">2022-10-21T12:17:00Z</dcterms:created>
  <dcterms:modified xsi:type="dcterms:W3CDTF">2022-10-30T06:11:00Z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GrammarlyDocumentId">
    <vt:lpwstr>284733c302d3c49d33e2fc3dd472c77d6283315aaf6139d1f4dab1e7b8ddfa50</vt:lpwstr>
  </property>
  <property fmtid="{D5CDD505-2E9C-101B-9397-08002B2CF9AE}" pid="4" name="KSOProductBuildVer">
    <vt:lpwstr>2052-11.1.0.12358</vt:lpwstr>
  </property>
  <property fmtid="{D5CDD505-2E9C-101B-9397-08002B2CF9AE}" pid="5" name="ICV">
    <vt:lpwstr>1BDBA184AECE4CD1B5D9605653DEAE69</vt:lpwstr>
  </property>
</Properties>
</file>